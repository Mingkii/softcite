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916199E" w14:textId="77777777" w:rsidR="002644D2" w:rsidRDefault="00A14B97">
      <w:pPr>
        <w:pStyle w:val="Title"/>
        <w:widowControl w:val="0"/>
        <w:contextualSpacing w:val="0"/>
      </w:pPr>
      <w:bookmarkStart w:id="0" w:name="h.sh1b931wrtih" w:colFirst="0" w:colLast="0"/>
      <w:bookmarkEnd w:id="0"/>
      <w:r>
        <w:t xml:space="preserve">How is software visible in the scientific literature? </w:t>
      </w:r>
      <w:proofErr w:type="gramStart"/>
      <w:r>
        <w:t>A study of software citation in biology journal articles.</w:t>
      </w:r>
      <w:proofErr w:type="gramEnd"/>
    </w:p>
    <w:p w14:paraId="1FE187C9" w14:textId="77777777" w:rsidR="002644D2" w:rsidRDefault="00A14B97">
      <w:pPr>
        <w:pStyle w:val="Heading1"/>
        <w:widowControl w:val="0"/>
        <w:contextualSpacing w:val="0"/>
      </w:pPr>
      <w:bookmarkStart w:id="1" w:name="h.npqo2vd2bgq4" w:colFirst="0" w:colLast="0"/>
      <w:bookmarkEnd w:id="1"/>
      <w:r>
        <w:t>Introduction</w:t>
      </w:r>
    </w:p>
    <w:p w14:paraId="2A22E524" w14:textId="77777777" w:rsidR="002644D2" w:rsidRDefault="002644D2">
      <w:pPr>
        <w:pStyle w:val="Normal1"/>
        <w:widowControl w:val="0"/>
      </w:pPr>
    </w:p>
    <w:p w14:paraId="5B723E1A" w14:textId="126DEFBA" w:rsidR="00A14B97" w:rsidRDefault="00A14B97">
      <w:pPr>
        <w:pStyle w:val="Normal1"/>
        <w:widowControl w:val="0"/>
      </w:pPr>
      <w:r>
        <w:t xml:space="preserve">Software is increasingly crucial to scholarship; it is a key component of our knowledge infrastructure </w:t>
      </w:r>
      <w:r>
        <w:fldChar w:fldCharType="begin"/>
      </w:r>
      <w:r w:rsidR="009B6734">
        <w:instrText xml:space="preserve"> ADDIN ZOTERO_ITEM CSL_CITATION {"citationID":"1qa38t6q5v","properties":{"formattedCitation":"(Edwards et al., 2013)","plainCitation":"(Edwards et al., 2013)"},"citationItems":[{"id":620,"uris":["http://zotero.org/users/59249/items/ANMQAW4T"],"uri":["http://zotero.org/users/59249/items/ANMQAW4T"],"itemData":{"id":620,"type":"report","title":"Knowledge Infrastructures: Intellectual Frameworks and Research Challenges","genre":"Working Paper","source":"deepblue.lib.umich.edu","URL":"http://deepblue.lib.umich.edu/handle/2027.42/97552","note":"http://deepblue.lib.umich.edu/bitstream/2027.42/97552/3/Edwards_etal_2013_Knowledge_Infrastructures.pdf","shortTitle":"Knowledge Infrastructures","language":"en_US","author":[{"family":"Edwards","given":"Paul N."},{"family":"Jackson","given":"Steven J."},{"family":"Chalmers","given":"Melissa K."},{"family":"Bowker","given":"Geoffrey C."},{"family":"Borgman","given":"Christine L."},{"family":"Ribes","given":"David"},{"family":"Burton","given":"Matt"},{"family":"Calvert","given":"Scout"}],"issued":{"date-parts":[["2013",5]]},"accessed":{"date-parts":[["2014",2,19]]}}}],"schema":"https://github.com/citation-style-language/schema/raw/master/csl-citation.json"} </w:instrText>
      </w:r>
      <w:r>
        <w:fldChar w:fldCharType="separate"/>
      </w:r>
      <w:r w:rsidR="009B6734">
        <w:rPr>
          <w:noProof/>
        </w:rPr>
        <w:t>(Edwards et al., 2013)</w:t>
      </w:r>
      <w:r>
        <w:fldChar w:fldCharType="end"/>
      </w:r>
      <w:r w:rsidR="009B6734">
        <w:t>.</w:t>
      </w:r>
      <w:r>
        <w:t xml:space="preserve"> Software underlies many scientific workflows and incorporates key scientific methods; increasingly software is also key to work in humanities and the arts, indeed </w:t>
      </w:r>
      <w:r w:rsidR="00D13953">
        <w:t xml:space="preserve">to work with data of all kinds </w:t>
      </w:r>
      <w:r w:rsidR="00D13953">
        <w:fldChar w:fldCharType="begin"/>
      </w:r>
      <w:r w:rsidR="00D13953">
        <w:instrText xml:space="preserve"> ADDIN ZOTERO_ITEM CSL_CITATION {"citationID":"1gtvuqec11","properties":{"formattedCitation":"(Borgman, Wallis, &amp; Mayernik, 2012)","plainCitation":"(Borgman, Wallis, &amp; Mayernik,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D13953">
        <w:fldChar w:fldCharType="separate"/>
      </w:r>
      <w:r w:rsidR="00D13953">
        <w:rPr>
          <w:noProof/>
        </w:rPr>
        <w:t>(Borgman, Wallis, &amp; Mayernik, 2012)</w:t>
      </w:r>
      <w:r w:rsidR="00D13953">
        <w:fldChar w:fldCharType="end"/>
      </w:r>
      <w:r w:rsidR="00D13953">
        <w:t xml:space="preserve">. </w:t>
      </w:r>
      <w:r>
        <w:t xml:space="preserve">Yet the visibility of software in the </w:t>
      </w:r>
      <w:r w:rsidR="00584A7A">
        <w:t>scientific</w:t>
      </w:r>
      <w:r>
        <w:t xml:space="preserve"> record is in question, leading to concerns</w:t>
      </w:r>
      <w:r w:rsidR="00584A7A">
        <w:t>, expressed in a series of NSF and NIH funded workshops,</w:t>
      </w:r>
      <w:r>
        <w:t xml:space="preserve"> about the extent that </w:t>
      </w:r>
      <w:r w:rsidR="00584A7A">
        <w:t>scientists</w:t>
      </w:r>
      <w:r>
        <w:t xml:space="preserve"> can understand and b</w:t>
      </w:r>
      <w:r w:rsidR="00584A7A">
        <w:t xml:space="preserve">uild upon existing scholarship </w:t>
      </w:r>
      <w:r w:rsidR="00584A7A">
        <w:fldChar w:fldCharType="begin"/>
      </w:r>
      <w:r w:rsidR="00584A7A">
        <w:instrText xml:space="preserve"> ADDIN ZOTERO_ITEM CSL_CITATION {"citationID":"srojv3shu","properties":{"formattedCitation":"(e.g., Katz et al., 2014; Stewart, Almes, &amp; Wheeler, 2010)","plainCitation":"(e.g., Katz et al., 2014; Stewart, Almes, &amp; Wheeler, 2010)"},"citationItems":[{"id":3308,"uris":["http://zotero.org/users/59249/items/8BVC3TEP"],"uri":["http://zotero.org/users/59249/items/8BVC3TEP"],"itemData":{"id":3308,"type":"article-journal","title":"Summary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C."},{"family":"Berriman","given":"Bruce"},{"family":"Venters","given":"Colin"}],"issued":{"date-parts":[["2014",7,9]]},"accessed":{"date-parts":[["2014",7,9]]}},"prefix":"e.g., "},{"id":158,"uris":["http://zotero.org/users/59249/items/3W6E5AG8"],"uri":["http://zotero.org/users/59249/items/3W6E5AG8"],"itemData":{"id":158,"type":"article","title":"NSF Cyberinfrastructure Software Sustainability and Reusability Workshop Report","URL":"http://hdl.handle.net/2022/6701","editor":[{"family":"Stewart","given":"Craig A."},{"family":"Almes","given":"Guy T."},{"family":"Wheeler","given":"Bradley C."}],"issued":{"date-parts":[["2010"]]}}}],"schema":"https://github.com/citation-style-language/schema/raw/master/csl-citation.json"} </w:instrText>
      </w:r>
      <w:r w:rsidR="00584A7A">
        <w:fldChar w:fldCharType="separate"/>
      </w:r>
      <w:r w:rsidR="00584A7A">
        <w:rPr>
          <w:noProof/>
        </w:rPr>
        <w:t>(e.g., Katz et al., 2014; Stewart, Almes, &amp; Wheeler, 2010)</w:t>
      </w:r>
      <w:r w:rsidR="00584A7A">
        <w:fldChar w:fldCharType="end"/>
      </w:r>
      <w:r w:rsidR="00584A7A">
        <w:t xml:space="preserve">. </w:t>
      </w:r>
      <w:r>
        <w:t xml:space="preserve">In particular, the questionable visibility of software in the key instantiation of </w:t>
      </w:r>
      <w:r w:rsidR="00584A7A">
        <w:t>science scholarship—the scientific</w:t>
      </w:r>
      <w:r>
        <w:t xml:space="preserve"> paper—is linked to concerns that the software underlying </w:t>
      </w:r>
      <w:r w:rsidR="00584A7A">
        <w:t>science</w:t>
      </w:r>
      <w:r>
        <w:t xml:space="preserve"> is of questionable quality. These quality concerns are not just technical but extend to the appropriateness of software for wide sharing, and its ability to facilitate the community coalescence and co-development that would make efficient use of limited scholarly funding</w:t>
      </w:r>
      <w:r w:rsidR="00584A7A">
        <w:t xml:space="preserve"> </w:t>
      </w:r>
      <w:r w:rsidR="00584A7A">
        <w:fldChar w:fldCharType="begin"/>
      </w:r>
      <w:r w:rsidR="00584A7A">
        <w:instrText xml:space="preserve"> ADDIN ZOTERO_ITEM CSL_CITATION {"citationID":"1q09ivmfce","properties":{"formattedCitation":"(Howison &amp; Herbsleb, 2013; Katz et al., 2014)","plainCitation":"(Howison &amp; Herbsleb, 2013; Katz et al., 2014)"},"citationItems":[{"id":12,"uris":["http://zotero.org/users/59249/items/24XWI9U8"],"uri":["http://zotero.org/users/59249/items/24XWI9U8"],"itemData":{"id":12,"type":"paper-conference","title":"Incentives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584A7A">
        <w:fldChar w:fldCharType="separate"/>
      </w:r>
      <w:r w:rsidR="00584A7A">
        <w:rPr>
          <w:noProof/>
        </w:rPr>
        <w:t>(Howison &amp; Herbsleb, 2013; Katz et al., 2014)</w:t>
      </w:r>
      <w:r w:rsidR="00584A7A">
        <w:fldChar w:fldCharType="end"/>
      </w:r>
      <w:r>
        <w:t xml:space="preserve">. </w:t>
      </w:r>
    </w:p>
    <w:p w14:paraId="5416A6A5" w14:textId="77777777" w:rsidR="00A14B97" w:rsidRDefault="00A14B97">
      <w:pPr>
        <w:pStyle w:val="Normal1"/>
        <w:widowControl w:val="0"/>
      </w:pPr>
    </w:p>
    <w:p w14:paraId="17BD559F" w14:textId="1E927DBA" w:rsidR="00584A7A" w:rsidRDefault="00A14B97">
      <w:pPr>
        <w:pStyle w:val="Normal1"/>
        <w:widowControl w:val="0"/>
      </w:pPr>
      <w:r>
        <w:t xml:space="preserve">The link from visibility in publications to these aspects of quality is two-fold: first, when software is not visible it is often excluded from peer-review; second, its lack of visibility, or the particular form of visibility, means that appropriate incentives to produce high quality, widely shared, and co-developed software may be lacking. A </w:t>
      </w:r>
      <w:r w:rsidR="006C64E8">
        <w:t>well-</w:t>
      </w:r>
      <w:r>
        <w:t xml:space="preserve">functioning system for the visibility of software in scientific papers would assist not only the goals of understanding and transparency, but also the goals of aiding replication </w:t>
      </w:r>
      <w:r w:rsidR="00584A7A">
        <w:fldChar w:fldCharType="begin"/>
      </w:r>
      <w:r w:rsidR="00153BAB">
        <w:instrText xml:space="preserve"> ADDIN ZOTERO_ITEM CSL_CITATION {"citationID":"1rrt7f8ef0","properties":{"formattedCitation":"(Stodden et al., 2010)","plainCitation":"(Stodden et al., 2010)"},"citationItems":[{"id":2227,"uris":["http://zotero.org/users/59249/items/ZMXS56T7"],"uri":["http://zotero.org/users/59249/items/ZMXS56T7"],"itemData":{"id":2227,"type":"article-magazine","title":"Reproducible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584A7A">
        <w:fldChar w:fldCharType="separate"/>
      </w:r>
      <w:r w:rsidR="00153BAB">
        <w:rPr>
          <w:noProof/>
        </w:rPr>
        <w:t>(Stodden et al., 2010)</w:t>
      </w:r>
      <w:r w:rsidR="00584A7A">
        <w:fldChar w:fldCharType="end"/>
      </w:r>
      <w:r w:rsidR="00584A7A">
        <w:t xml:space="preserve"> including going beyond repetition to the </w:t>
      </w:r>
      <w:r>
        <w:t xml:space="preserve">extension of existing scientific results, complementing the availability of publications themselves to such that “the second researcher will receive all the benefits of the first researcher’s hard work” </w:t>
      </w:r>
      <w:r w:rsidR="00584A7A">
        <w:fldChar w:fldCharType="begin"/>
      </w:r>
      <w:r w:rsidR="00584A7A">
        <w:instrText xml:space="preserve"> ADDIN ZOTERO_ITEM CSL_CITATION {"citationID":"f3kc6cpj4","properties":{"formattedCitation":"(King, 1995, p. 445)","plainCitation":"(King, 1995, p. 445)"},"citationItems":[{"id":2,"uris":["http://zotero.org/users/59249/items/4JPRG2PC"],"uri":["http://zotero.org/users/59249/items/4JPRG2PC"],"itemData":{"id":2,"type":"article-journal","title":"Replication, Replication","container-title":"Political Science &amp; Politics","page":"444-452","author":[{"family":"King","given":"Gary"}],"issued":{"date-parts":[["1995",9]]}},"locator":"445"}],"schema":"https://github.com/citation-style-language/schema/raw/master/csl-citation.json"} </w:instrText>
      </w:r>
      <w:r w:rsidR="00584A7A">
        <w:fldChar w:fldCharType="separate"/>
      </w:r>
      <w:r w:rsidR="00584A7A">
        <w:rPr>
          <w:noProof/>
        </w:rPr>
        <w:t>(King, 1995, p. 445)</w:t>
      </w:r>
      <w:r w:rsidR="00584A7A">
        <w:fldChar w:fldCharType="end"/>
      </w:r>
      <w:r w:rsidR="00584A7A">
        <w:t>.</w:t>
      </w:r>
    </w:p>
    <w:p w14:paraId="558A696F" w14:textId="77777777" w:rsidR="002644D2" w:rsidRDefault="00584A7A">
      <w:pPr>
        <w:pStyle w:val="Normal1"/>
        <w:widowControl w:val="0"/>
      </w:pPr>
      <w:r>
        <w:t xml:space="preserve"> </w:t>
      </w:r>
    </w:p>
    <w:p w14:paraId="39FBBBC3" w14:textId="627E3E70" w:rsidR="002644D2" w:rsidRDefault="00A14B97">
      <w:pPr>
        <w:pStyle w:val="Normal1"/>
        <w:widowControl w:val="0"/>
      </w:pPr>
      <w:r>
        <w:t>The situation with software is broadly analogous (but not identical) to that of data in publications, an area of recent focus in scholarly communications and th</w:t>
      </w:r>
      <w:r w:rsidR="00A872D0">
        <w:t xml:space="preserve">e study of scientific practice. </w:t>
      </w:r>
      <w:r>
        <w:t xml:space="preserve">Indeed the questions of the visibility of data in publications and as a “first class” research contribution are closely linked to questions of software in scientific practice and scholarly communication, since almost all data is processed by software in some form </w:t>
      </w:r>
      <w:r>
        <w:fldChar w:fldCharType="begin"/>
      </w:r>
      <w:r w:rsidR="00D13953">
        <w:instrText xml:space="preserve"> ADDIN ZOTERO_ITEM CSL_CITATION {"citationID":"o6k8fvqhb","properties":{"formattedCitation":"(Borgman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fldChar w:fldCharType="separate"/>
      </w:r>
      <w:r w:rsidR="00D13953">
        <w:rPr>
          <w:noProof/>
        </w:rPr>
        <w:t>(Borgman et al., 2012)</w:t>
      </w:r>
      <w:r>
        <w:fldChar w:fldCharType="end"/>
      </w:r>
      <w:r>
        <w:t>. Nonetheless, as we will discuss below, there are</w:t>
      </w:r>
      <w:r w:rsidR="00D27210">
        <w:t xml:space="preserve"> relevant differences</w:t>
      </w:r>
      <w:r w:rsidR="000F5B1E">
        <w:t xml:space="preserve">. </w:t>
      </w:r>
      <w:r>
        <w:t>Accordingly our inquiry into the visibility of software in scholarly communication is complementary (and perhaps necessary) to recent interest in data citation. In sum, then, the relationship of software to the scholarly publication ought to be of key concern to those interested in scholarly communication, data in scholarship, and, indeed, the overal</w:t>
      </w:r>
      <w:r w:rsidR="00D13953">
        <w:t>l functioning of scholarship, knowledge infrastructures, and</w:t>
      </w:r>
      <w:r>
        <w:t xml:space="preserve"> innovation.</w:t>
      </w:r>
    </w:p>
    <w:p w14:paraId="095F0C06" w14:textId="77777777" w:rsidR="002644D2" w:rsidRDefault="002644D2">
      <w:pPr>
        <w:pStyle w:val="Normal1"/>
        <w:widowControl w:val="0"/>
      </w:pPr>
    </w:p>
    <w:p w14:paraId="1E5CF00A" w14:textId="4BA36606" w:rsidR="002644D2" w:rsidRDefault="00A14B97">
      <w:pPr>
        <w:pStyle w:val="Normal1"/>
        <w:widowControl w:val="0"/>
      </w:pPr>
      <w:r>
        <w:t xml:space="preserve">In this paper we examine how software is currently visible in </w:t>
      </w:r>
      <w:r w:rsidR="001C323E">
        <w:t xml:space="preserve">the </w:t>
      </w:r>
      <w:r>
        <w:t>scientific literatur</w:t>
      </w:r>
      <w:r w:rsidR="00745E19">
        <w:t>e. C</w:t>
      </w:r>
      <w:r>
        <w:t>itations to a formal bibliography are an important form of visibility</w:t>
      </w:r>
      <w:r w:rsidR="00745E19">
        <w:t>, y</w:t>
      </w:r>
      <w:r>
        <w:t>et formal citations are not the only form of visibility: software is also visible in less formal ways, including footnoted URLs to webpages maintained by software projects, parenthetical notes akin to those used for purchased scientific consumables and discussed in the text in passing. Thus</w:t>
      </w:r>
      <w:r w:rsidR="007928DC">
        <w:t>, in this paper,</w:t>
      </w:r>
      <w:r>
        <w:t xml:space="preserve"> we write of software “mentions,” inten</w:t>
      </w:r>
      <w:r w:rsidR="00806D32">
        <w:t xml:space="preserve">tionally choosing a word with </w:t>
      </w:r>
      <w:r>
        <w:t>casual and wide-ranging connotations, including the full spectrum of formal to informal visibility.</w:t>
      </w:r>
    </w:p>
    <w:p w14:paraId="6E716966" w14:textId="77777777" w:rsidR="002644D2" w:rsidRDefault="002644D2">
      <w:pPr>
        <w:pStyle w:val="Normal1"/>
        <w:widowControl w:val="0"/>
      </w:pPr>
    </w:p>
    <w:p w14:paraId="0FE56FFC" w14:textId="3BEFCA32" w:rsidR="002644D2" w:rsidRDefault="007928DC">
      <w:pPr>
        <w:pStyle w:val="Normal1"/>
        <w:widowControl w:val="0"/>
      </w:pPr>
      <w:r>
        <w:t>W</w:t>
      </w:r>
      <w:r w:rsidR="00A14B97">
        <w:t xml:space="preserve">e ask how software is currently mentioned and the extent to which these mentions contribute to achieving </w:t>
      </w:r>
      <w:r w:rsidR="0011542B">
        <w:t xml:space="preserve">the </w:t>
      </w:r>
      <w:r w:rsidR="00A14B97">
        <w:t xml:space="preserve">normative </w:t>
      </w:r>
      <w:r w:rsidR="0011542B">
        <w:t xml:space="preserve">ideals of </w:t>
      </w:r>
      <w:r w:rsidR="00A14B97">
        <w:t>scientific practice. Specifically, we undertake a content analysis of a random sample of 90 journal articles from Biology, stratified by journal impact factor to weight more important publication venues. We develop a reliable content analytic scheme to identify mentions of software in the literature</w:t>
      </w:r>
      <w:r w:rsidR="00BB5FD0">
        <w:t xml:space="preserve">. </w:t>
      </w:r>
      <w:r w:rsidR="00A14B97">
        <w:t xml:space="preserve">We develop an additional content analysis scheme to understand </w:t>
      </w:r>
      <w:r w:rsidR="00BB5FD0">
        <w:t xml:space="preserve">how well these mentions achieve </w:t>
      </w:r>
      <w:r w:rsidR="0059463A">
        <w:t xml:space="preserve">desirable </w:t>
      </w:r>
      <w:r w:rsidR="00BB5FD0">
        <w:t>functions</w:t>
      </w:r>
      <w:r w:rsidR="00A14B97">
        <w:t xml:space="preserve">, such as identification of an artifact, providing credit to its creators, and assisting others to build on the scholarship. We </w:t>
      </w:r>
      <w:r w:rsidR="00BB5FD0">
        <w:t xml:space="preserve">use this scheme to </w:t>
      </w:r>
      <w:r w:rsidR="00A14B97">
        <w:t xml:space="preserve">examine each identified software mention for its ability to realize these functions. Overall, we aim to provide a systematic basis for the pressing task of designing improved systems of visibility for software in the </w:t>
      </w:r>
      <w:r w:rsidR="00963841">
        <w:t>scientific literature.</w:t>
      </w:r>
    </w:p>
    <w:p w14:paraId="7005C8D2" w14:textId="77777777" w:rsidR="002644D2" w:rsidRDefault="002644D2">
      <w:pPr>
        <w:pStyle w:val="Normal1"/>
        <w:widowControl w:val="0"/>
      </w:pPr>
    </w:p>
    <w:p w14:paraId="28F61BEC" w14:textId="77777777" w:rsidR="002644D2" w:rsidRDefault="00A14B97">
      <w:pPr>
        <w:pStyle w:val="Normal1"/>
        <w:widowControl w:val="0"/>
      </w:pPr>
      <w:r>
        <w:rPr>
          <w:b/>
        </w:rPr>
        <w:t>Literature Review</w:t>
      </w:r>
    </w:p>
    <w:p w14:paraId="0499FB7D" w14:textId="77777777" w:rsidR="002644D2" w:rsidRDefault="002644D2">
      <w:pPr>
        <w:pStyle w:val="Normal1"/>
        <w:widowControl w:val="0"/>
      </w:pPr>
    </w:p>
    <w:p w14:paraId="22519A37" w14:textId="35B5FF05" w:rsidR="002644D2" w:rsidRDefault="00A14B97">
      <w:pPr>
        <w:pStyle w:val="Normal1"/>
        <w:widowControl w:val="0"/>
      </w:pPr>
      <w:r>
        <w:t xml:space="preserve">Much of the foundational literature on scholarly citation is concerned with unpacking the practice of citing, particularly the relationship indicated between scholarly publications </w:t>
      </w:r>
      <w:r w:rsidR="000A5AC4">
        <w:fldChar w:fldCharType="begin"/>
      </w:r>
      <w:r w:rsidR="000A5AC4">
        <w:instrText xml:space="preserve"> ADDIN ZOTERO_ITEM CSL_CITATION {"citationID":"onuehu326","properties":{"formattedCitation":"(Cano, 1989; Lipetz, 1965; Moravcsik &amp; Murugesan, 1975)","plainCitation":"(Cano, 1989; Lipetz, 1965; Moravcsik &amp; Murugesan, 1975)"},"citationItems":[{"id":3371,"uris":["http://zotero.org/users/59249/items/8BD2F6MI"],"uri":["http://zotero.org/users/59249/items/8BD2F6MI"],"itemData":{"id":3371,"type":"article-journal","title":"Citation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(Cano, 1989; Lipetz, 1965; Moravcsik &amp; Murugesan, 1975)</w:t>
      </w:r>
      <w:r w:rsidR="000A5AC4">
        <w:fldChar w:fldCharType="end"/>
      </w:r>
      <w:r>
        <w:t xml:space="preserve">. Studies in the meaning of citation have attempted to clarify the possible relationships between citing and citing works, providing typologies of credit-giving </w:t>
      </w:r>
      <w:r w:rsidR="000A5AC4">
        <w:fldChar w:fldCharType="begin"/>
      </w:r>
      <w:r w:rsidR="000A5AC4">
        <w:instrText xml:space="preserve"> ADDIN ZOTERO_ITEM CSL_CITATION {"citationID":"210jk1ghqv","properties":{"formattedCitation":"(Moravcsik &amp; Murugesan, 1975)","plainCitation":"(Moravcsik &amp; Murugesan, 1975)"},"citationItems":[{"id":1744,"uris":["http://zotero.org/users/59249/items/SW654XXM"],"uri":["http://zotero.org/users/59249/items/SW654XXM"],"itemData":{"id":1744,"type":"article-journal","title":"Some Results on the Function and Quality of Citations","container-title":"Social Studies of Science","page":"86-92","volume":"5","issue":"1","source":"JSTOR","DOI":"10.2307/284557","ISSN":"0306-3127","note":"ArticleType: research-article / Full publication date: Feb., 1975 / Copyright © 1975 Sage Publications, Ltd.","journalAbbreviation":"Social Studies of Science","author":[{"family":"Moravcsik","given":"Michael J."},{"family":"Murugesan","given":"Poovanalingam"}],"issued":{"date-parts":[["1975",2,1]]},"accessed":{"date-parts":[["2013",9,24]]}}}],"schema":"https://github.com/citation-style-language/schema/raw/master/csl-citation.json"} </w:instrText>
      </w:r>
      <w:r w:rsidR="000A5AC4">
        <w:fldChar w:fldCharType="separate"/>
      </w:r>
      <w:r w:rsidR="000A5AC4">
        <w:rPr>
          <w:noProof/>
        </w:rPr>
        <w:t>(Moravcsik &amp; Murugesan, 1975)</w:t>
      </w:r>
      <w:r w:rsidR="000A5AC4">
        <w:fldChar w:fldCharType="end"/>
      </w:r>
      <w:r>
        <w:t xml:space="preserve">, associating the location of the citation with the type of credit given </w:t>
      </w:r>
      <w:r w:rsidR="000A5AC4">
        <w:fldChar w:fldCharType="begin"/>
      </w:r>
      <w:r w:rsidR="000A5AC4">
        <w:instrText xml:space="preserve"> ADDIN ZOTERO_ITEM CSL_CITATION {"citationID":"12ie4d8aq2","properties":{"formattedCitation":"(Cano, 1989)","plainCitation":"(Cano, 1989)"},"citationItems":[{"id":3371,"uris":["http://zotero.org/users/59249/items/8BD2F6MI"],"uri":["http://zotero.org/users/59249/items/8BD2F6MI"],"itemData":{"id":3371,"type":"article-journal","title":"Citation behavior: Classification, utility, and location","container-title":"Journal of the American Society for Information Science","page":"284-290","volume":"40","issue":"4","author":[{"family":"Cano","given":"V."}],"issued":{"date-parts":[["1989"]]}}}],"schema":"https://github.com/citation-style-language/schema/raw/master/csl-citation.json"} </w:instrText>
      </w:r>
      <w:r w:rsidR="000A5AC4">
        <w:fldChar w:fldCharType="separate"/>
      </w:r>
      <w:r w:rsidR="000A5AC4">
        <w:rPr>
          <w:noProof/>
        </w:rPr>
        <w:t>(Cano, 1989)</w:t>
      </w:r>
      <w:r w:rsidR="000A5AC4">
        <w:fldChar w:fldCharType="end"/>
      </w:r>
      <w:r>
        <w:t xml:space="preserve"> and identifying the relevant element of the cited work </w:t>
      </w:r>
      <w:r w:rsidR="000A5AC4">
        <w:fldChar w:fldCharType="begin"/>
      </w:r>
      <w:r w:rsidR="000A5AC4">
        <w:instrText xml:space="preserve"> ADDIN ZOTERO_ITEM CSL_CITATION {"citationID":"1d60859ee6","properties":{"formattedCitation":"(Lipetz, 1965)","plainCitation":"(Lipetz, 1965)"},"citationItems":[{"id":3382,"uris":["http://zotero.org/users/59249/items/2BTV5I27"],"uri":["http://zotero.org/users/59249/items/2BTV5I27"],"itemData":{"id":3382,"type":"article-journal","title":"Improvement of the Selectivity of Citation Indexes to Science Literature Through Inclusion of Citation Relationship Indicators","container-title":"American Documentation","volume":"16","issue":"2","author":[{"family":"Lipetz","given":"Ben-ami"}],"issued":{"date-parts":[["1965"]]}}}],"schema":"https://github.com/citation-style-language/schema/raw/master/csl-citation.json"} </w:instrText>
      </w:r>
      <w:r w:rsidR="000A5AC4">
        <w:fldChar w:fldCharType="separate"/>
      </w:r>
      <w:r w:rsidR="000A5AC4">
        <w:rPr>
          <w:noProof/>
        </w:rPr>
        <w:t>(Lipetz, 1965)</w:t>
      </w:r>
      <w:r w:rsidR="000A5AC4">
        <w:fldChar w:fldCharType="end"/>
      </w:r>
      <w:r>
        <w:t xml:space="preserve">. Recently, the typologies developed in this line of research have been applied to automatic classification in scholarly work, with an aim to build citation maps to facilitate the identification of relevant works </w:t>
      </w:r>
      <w:r w:rsidR="000A5AC4">
        <w:fldChar w:fldCharType="begin"/>
      </w:r>
      <w:r w:rsidR="000A5AC4">
        <w:instrText xml:space="preserve"> ADDIN ZOTERO_ITEM CSL_CITATION {"citationID":"2f4lf3413r","properties":{"formattedCitation":"(Pham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and to augment impact factor calculations</w:t>
      </w:r>
      <w:r w:rsidR="000A5AC4">
        <w:t xml:space="preserve"> </w:t>
      </w:r>
      <w:r w:rsidR="000A5AC4">
        <w:fldChar w:fldCharType="begin"/>
      </w:r>
      <w:r w:rsidR="000A5AC4">
        <w:instrText xml:space="preserve"> ADDIN ZOTERO_ITEM CSL_CITATION {"citationID":"2okk9dk36i","properties":{"formattedCitation":"(Teufel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w:t>
      </w:r>
    </w:p>
    <w:p w14:paraId="2F96057A" w14:textId="77777777" w:rsidR="002644D2" w:rsidRDefault="002644D2">
      <w:pPr>
        <w:pStyle w:val="Normal1"/>
        <w:widowControl w:val="0"/>
      </w:pPr>
    </w:p>
    <w:p w14:paraId="295CD677" w14:textId="65D6EE3B" w:rsidR="002644D2" w:rsidRDefault="00A14B97">
      <w:pPr>
        <w:pStyle w:val="Normal1"/>
        <w:widowControl w:val="0"/>
      </w:pPr>
      <w:r>
        <w:t xml:space="preserve">In general, the scholarship on traditional forms of citation is a “practice literature” that examines the nuances of an established practice to inform how we ought to interpret these acts and thus improve our understandings of how science works or our information retrieval systems for science. For example, studies that clarify the types of credit indicated by citations are valuable for facilitating discovery of relevant related works </w:t>
      </w:r>
      <w:r w:rsidR="000A5AC4">
        <w:fldChar w:fldCharType="begin"/>
      </w:r>
      <w:r w:rsidR="000A5AC4">
        <w:instrText xml:space="preserve"> ADDIN ZOTERO_ITEM CSL_CITATION {"citationID":"2kjmvda6jb","properties":{"formattedCitation":"(Pham &amp; Hoffmann, 2003)","plainCitation":"(Pham &amp; Hoffmann, 2003)"},"citationItems":[{"id":3390,"uris":["http://zotero.org/users/59249/items/IMKFHNZ2"],"uri":["http://zotero.org/users/59249/items/IMKFHNZ2"],"itemData":{"id":3390,"type":"article-journal","title":"A new approach for scientific citation classification using cue phrases","container-title":"AI 2003: Advances in Artificial Intelligence","URL":"http://link.springer.com/chapter/10.1007/978-3-540-24581-0_65","author":[{"family":"Pham","given":"SB"},{"family":"Hoffmann","given":"Achim"}],"issued":{"date-parts":[["2003"]]}}}],"schema":"https://github.com/citation-style-language/schema/raw/master/csl-citation.json"} </w:instrText>
      </w:r>
      <w:r w:rsidR="000A5AC4">
        <w:fldChar w:fldCharType="separate"/>
      </w:r>
      <w:r w:rsidR="000A5AC4">
        <w:rPr>
          <w:noProof/>
        </w:rPr>
        <w:t>(Pham &amp; Hoffmann, 2003)</w:t>
      </w:r>
      <w:r w:rsidR="000A5AC4">
        <w:fldChar w:fldCharType="end"/>
      </w:r>
      <w:r>
        <w:t xml:space="preserve">. These findings can also be leveraged towards more nuanced interpretations of citation counts and impact factor </w:t>
      </w:r>
      <w:r w:rsidR="000A5AC4">
        <w:fldChar w:fldCharType="begin"/>
      </w:r>
      <w:r w:rsidR="000A5AC4">
        <w:instrText xml:space="preserve"> ADDIN ZOTERO_ITEM CSL_CITATION {"citationID":"13atnif0pn","properties":{"formattedCitation":"(Teufel &amp; Tidhar, 2006)","plainCitation":"(Teufel &amp; Tidhar, 2006)"},"citationItems":[{"id":3399,"uris":["http://zotero.org/users/59249/items/7JWN5P3C"],"uri":["http://zotero.org/users/59249/items/7JWN5P3C"],"itemData":{"id":3399,"type":"article-journal","title":"Automatic classification of citation function","container-title":"Computational Linguistics","page":"103-110","issue":"July","author":[{"family":"Teufel","given":"Simone"},{"family":"Tidhar","given":"Dan"}],"issued":{"date-parts":[["2006"]]}}}],"schema":"https://github.com/citation-style-language/schema/raw/master/csl-citation.json"} </w:instrText>
      </w:r>
      <w:r w:rsidR="000A5AC4">
        <w:fldChar w:fldCharType="separate"/>
      </w:r>
      <w:r w:rsidR="000A5AC4">
        <w:rPr>
          <w:noProof/>
        </w:rPr>
        <w:t>(Teufel &amp; Tidhar, 2006)</w:t>
      </w:r>
      <w:r w:rsidR="000A5AC4">
        <w:fldChar w:fldCharType="end"/>
      </w:r>
      <w:r>
        <w:t>. This literature has extended our understanding of the ways in which citations can embody “credit</w:t>
      </w:r>
      <w:r w:rsidR="000A5AC4">
        <w:t>,”</w:t>
      </w:r>
      <w:r>
        <w:t xml:space="preserve"> placing this function at the center of citation practice.</w:t>
      </w:r>
    </w:p>
    <w:p w14:paraId="699C4F19" w14:textId="77777777" w:rsidR="002644D2" w:rsidRDefault="002644D2">
      <w:pPr>
        <w:pStyle w:val="Normal1"/>
        <w:widowControl w:val="0"/>
      </w:pPr>
    </w:p>
    <w:p w14:paraId="2C9350F1" w14:textId="34EA9A6A" w:rsidR="002644D2" w:rsidRDefault="00A14B97">
      <w:pPr>
        <w:pStyle w:val="Normal1"/>
        <w:widowControl w:val="0"/>
      </w:pPr>
      <w:r>
        <w:t xml:space="preserve">More recently, though, changes in publication technology have returned the discussion of citation from credit and meaning, to other basic functions such as identification and assistance </w:t>
      </w:r>
      <w:r>
        <w:lastRenderedPageBreak/>
        <w:t xml:space="preserve">in finding cited objects. Achieving these functions, long since addressed in standardized citation formats for print publications, require new methods for digital works. A familiar example of this trend is the citation of online works and the phenomenon of “link rot” </w:t>
      </w:r>
      <w:r w:rsidR="008F23F7">
        <w:fldChar w:fldCharType="begin"/>
      </w:r>
      <w:r w:rsidR="008F23F7">
        <w:instrText xml:space="preserve"> ADDIN ZOTERO_ITEM CSL_CITATION {"citationID":"f3e5HYbW","properties":{"formattedCitation":"(Koehler, 1999)","plainCitation":"(Koehler, 1999)"},"citationItems":[{"id":3380,"uris":["http://zotero.org/users/59249/items/2DZI2BRQ"],"uri":["http://zotero.org/users/59249/items/2DZI2BRQ"],"itemData":{"id":3380,"type":"article-journal","title":"An analysis of web page and web site constancy and permanence","container-title":"Journal of the American Society for Information Science","page":"162-180","volume":"50","issue":"2","DOI":"10.1002/(SICI)1097-4571(1999)50:2&lt;162::AID-ASI7&gt;3.0.CO;2-B","author":[{"family":"Koehler","given":"Wallace"}],"issued":{"date-parts":[["1999"]]}}}],"schema":"https://github.com/citation-style-language/schema/raw/master/csl-citation.json"} </w:instrText>
      </w:r>
      <w:r w:rsidR="008F23F7">
        <w:fldChar w:fldCharType="separate"/>
      </w:r>
      <w:r w:rsidR="008F23F7">
        <w:rPr>
          <w:noProof/>
        </w:rPr>
        <w:t>(Koehler, 1999)</w:t>
      </w:r>
      <w:r w:rsidR="008F23F7">
        <w:fldChar w:fldCharType="end"/>
      </w:r>
      <w:r w:rsidR="008F23F7">
        <w:t>.</w:t>
      </w:r>
      <w:r>
        <w:t xml:space="preserve">To the extent that the location of online works is not fixed, citations cannot reliably facilitate access to cited works </w:t>
      </w:r>
      <w:r w:rsidR="008F23F7">
        <w:fldChar w:fldCharType="begin"/>
      </w:r>
      <w:r w:rsidR="008F23F7">
        <w:instrText xml:space="preserve"> ADDIN ZOTERO_ITEM CSL_CITATION {"citationID":"K2pygXAp","properties":{"formattedCitation":"(Lawrence, 2001; Sellitto, 2005)","plainCitation":"(Lawrence, 2001; Sellitto, 2005)"},"citationItems":[{"id":1495,"uris":["http://zotero.org/users/59249/items/P6ABK3UD"],"uri":["http://zotero.org/users/59249/items/P6ABK3UD"],"itemData":{"id":1495,"type":"article-journal","title":"Online or Invisible?","container-title":"Nature","volume":"411","issue":"6837","author":[{"family":"Lawrence","given":"Steve"}],"issued":{"date-parts":[["2001"]]}}},{"id":3394,"uris":["http://zotero.org/users/59249/items/666EZ3N6"],"uri":["http://zotero.org/users/59249/items/666EZ3N6"],"itemData":{"id":3394,"type":"article-journal","title":"The impact of impermanent Web-located citations: A study of 123 scholarly conference publications","container-title":"Journal of the American Society for Information Science and Technology","page":"695-703","volume":"56","issue":"7","DOI":"10.1002/asi.20159","author":[{"family":"Sellitto","given":"Carmine"}],"issued":{"date-parts":[["2005",5]]}}}],"schema":"https://github.com/citation-style-language/schema/raw/master/csl-citation.json"} </w:instrText>
      </w:r>
      <w:r w:rsidR="008F23F7">
        <w:fldChar w:fldCharType="separate"/>
      </w:r>
      <w:r w:rsidR="008F23F7">
        <w:rPr>
          <w:noProof/>
        </w:rPr>
        <w:t>(Lawrence, 2001; Sellitto, 2005)</w:t>
      </w:r>
      <w:r w:rsidR="008F23F7">
        <w:fldChar w:fldCharType="end"/>
      </w:r>
      <w:r>
        <w:t xml:space="preserve"> undermining the verifiability and replicability integral to the scientific method </w:t>
      </w:r>
      <w:r w:rsidR="008F23F7">
        <w:fldChar w:fldCharType="begin"/>
      </w:r>
      <w:r w:rsidR="00F80336">
        <w:instrText xml:space="preserve"> ADDIN ZOTERO_ITEM CSL_CITATION {"citationID":"1ht37fno64","properties":{"formattedCitation":"(Goh &amp; Ng, 2007)","plainCitation":"(Goh &amp; Ng, 2007)"},"citationItems":[{"id":3377,"uris":["http://zotero.org/users/59249/items/SV6H25SB"],"uri":["http://zotero.org/users/59249/items/SV6H25SB"],"itemData":{"id":3377,"type":"article-journal","title":"Link decay in leading information science journals","container-title":"Journal of the American Society for Information Science and Technology","page":"15-24","volume":"58","issue":"2002","DOI":"10.1002/asi.20513","author":[{"family":"Goh","given":"DHL"},{"family":"Ng","given":"PK"}],"issued":{"date-parts":[["2007"]]}}}],"schema":"https://github.com/citation-style-language/schema/raw/master/csl-citation.json"} </w:instrText>
      </w:r>
      <w:r w:rsidR="008F23F7">
        <w:fldChar w:fldCharType="separate"/>
      </w:r>
      <w:r w:rsidR="008F23F7">
        <w:rPr>
          <w:noProof/>
        </w:rPr>
        <w:t>(Goh &amp; Ng, 2007)</w:t>
      </w:r>
      <w:r w:rsidR="008F23F7">
        <w:fldChar w:fldCharType="end"/>
      </w:r>
      <w:r>
        <w:t>. As publication technology changed, the literature shifted back from studying the meaning of citations to addressing questions of design: how ought scholars reference other scholarly works?</w:t>
      </w:r>
    </w:p>
    <w:p w14:paraId="678EA86E" w14:textId="77777777" w:rsidR="009C4784" w:rsidRDefault="009C4784">
      <w:pPr>
        <w:pStyle w:val="Normal1"/>
        <w:widowControl w:val="0"/>
      </w:pPr>
    </w:p>
    <w:p w14:paraId="2A9505BE" w14:textId="3518E229" w:rsidR="002644D2" w:rsidRDefault="00A14B97">
      <w:pPr>
        <w:pStyle w:val="Normal1"/>
        <w:widowControl w:val="0"/>
      </w:pPr>
      <w:r>
        <w:t>This paper thus continues the traditions of citation scholarship, seeking to contribute to both a literature of practice (“</w:t>
      </w:r>
      <w:r w:rsidR="009C7B28">
        <w:t xml:space="preserve">How </w:t>
      </w:r>
      <w:r>
        <w:t>do scientists mention software?”) and a literature of design, in assessment (“How well do the current practices do their job”, and “How do current practices influence other areas of scientific conduct, including collaboration”?) leading to proposals for improvement (“How ought scientists mention software?”). Finally, since achieving improvement requires knowing not only a desired endpoint but understanding how to achieve change, we seek to raise, even if we cannot yet answer them, questions of change (“How best can the practices relevant to software visibility be altered?” and “How might proposed citation practices influence other areas of scientific conduct”?).</w:t>
      </w:r>
    </w:p>
    <w:p w14:paraId="320A1BD9" w14:textId="77777777" w:rsidR="002644D2" w:rsidRDefault="002644D2">
      <w:pPr>
        <w:pStyle w:val="Normal1"/>
        <w:widowControl w:val="0"/>
      </w:pPr>
    </w:p>
    <w:p w14:paraId="48DB14CB" w14:textId="77777777" w:rsidR="002644D2" w:rsidRDefault="00A14B97">
      <w:pPr>
        <w:pStyle w:val="Normal1"/>
        <w:widowControl w:val="0"/>
      </w:pPr>
      <w:r>
        <w:rPr>
          <w:b/>
        </w:rPr>
        <w:t>Data Citation</w:t>
      </w:r>
    </w:p>
    <w:p w14:paraId="17B99C18" w14:textId="77777777" w:rsidR="002644D2" w:rsidRDefault="002644D2">
      <w:pPr>
        <w:pStyle w:val="Normal1"/>
        <w:widowControl w:val="0"/>
      </w:pPr>
    </w:p>
    <w:p w14:paraId="46A61138" w14:textId="779FC9B7" w:rsidR="002644D2" w:rsidRDefault="00A14B97">
      <w:pPr>
        <w:pStyle w:val="Normal1"/>
        <w:widowControl w:val="0"/>
      </w:pPr>
      <w:r>
        <w:t xml:space="preserve">Design questions are at the heart of the literature on data </w:t>
      </w:r>
      <w:r w:rsidR="00705D7E">
        <w:t>citation,</w:t>
      </w:r>
      <w:r>
        <w:t xml:space="preserve"> especially concerns of how citations can provide identification of, location of, and access to, cited works. The discussion of how data citation can support data sharing as well as the verification and replicability of studies using large datasets dates back at least to the 1970s </w:t>
      </w:r>
      <w:r w:rsidR="009C6EA7">
        <w:fldChar w:fldCharType="begin"/>
      </w:r>
      <w:r w:rsidR="009C6EA7">
        <w:instrText xml:space="preserve"> ADDIN ZOTERO_ITEM CSL_CITATION {"citationID":"1m0uta5gfc","properties":{"formattedCitation":"(Mooney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Recently, the discussion has gained more urgency given the possibilities of data sharing online, the present “data deluge” of available datasets </w:t>
      </w:r>
      <w:r w:rsidR="009C6EA7">
        <w:fldChar w:fldCharType="begin"/>
      </w:r>
      <w:r w:rsidR="009C6EA7">
        <w:instrText xml:space="preserve"> ADDIN ZOTERO_ITEM CSL_CITATION {"citationID":"157kqekvf9","properties":{"formattedCitation":"(Borgman et al., 2012)","plainCitation":"(Borgman et al., 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S."}],"issued":{"date-parts":[["2012",12,1]]},"accessed":{"date-parts":[["2014",4,15]]}}}],"schema":"https://github.com/citation-style-language/schema/raw/master/csl-citation.json"} </w:instrText>
      </w:r>
      <w:r w:rsidR="009C6EA7">
        <w:fldChar w:fldCharType="separate"/>
      </w:r>
      <w:r w:rsidR="009C6EA7">
        <w:rPr>
          <w:noProof/>
        </w:rPr>
        <w:t>(Borgman et al., 2012)</w:t>
      </w:r>
      <w:r w:rsidR="009C6EA7">
        <w:fldChar w:fldCharType="end"/>
      </w:r>
      <w:r>
        <w:t xml:space="preserve">, the possibilities of the linked data movement </w:t>
      </w:r>
      <w:r w:rsidR="009C6EA7">
        <w:fldChar w:fldCharType="begin"/>
      </w:r>
      <w:r w:rsidR="009C6EA7">
        <w:instrText xml:space="preserve"> ADDIN ZOTERO_ITEM CSL_CITATION {"citationID":"1om6lvi0jh","properties":{"formattedCitation":"(Mayernik,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and the adoption of data sharing policies by many granting agencies and journals</w:t>
      </w:r>
      <w:r w:rsidR="009C6EA7">
        <w:t xml:space="preserve"> </w:t>
      </w:r>
      <w:r w:rsidR="009C6EA7">
        <w:fldChar w:fldCharType="begin"/>
      </w:r>
      <w:r w:rsidR="009C6EA7">
        <w:instrText xml:space="preserve"> ADDIN ZOTERO_ITEM CSL_CITATION {"citationID":"2pj8255cv0","properties":{"formattedCitation":"(Borgman et al., 2012, p. 1060)","plainCitation":"(Borgman et al., 2012, p. 1060)"},"citationItems":[{"id":556,"uris":["http://zotero.org/users/59249/items/9IX9865I"],"uri":["http://zotero.org/users/59249/items/9IX9865I"],"itemData":{"id":556,"type":"article-journal","title":"Who’s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S."}],"issued":{"date-parts":[["2012",12,1]]},"accessed":{"date-parts":[["2014",4,15]]}},"locator":"1060"}],"schema":"https://github.com/citation-style-language/schema/raw/master/csl-citation.json"} </w:instrText>
      </w:r>
      <w:r w:rsidR="009C6EA7">
        <w:fldChar w:fldCharType="separate"/>
      </w:r>
      <w:r w:rsidR="009C6EA7">
        <w:rPr>
          <w:noProof/>
        </w:rPr>
        <w:t>(Borgman et al., 2012, p. 1060)</w:t>
      </w:r>
      <w:r w:rsidR="009C6EA7">
        <w:fldChar w:fldCharType="end"/>
      </w:r>
      <w:r>
        <w:t xml:space="preserve">. </w:t>
      </w:r>
      <w:proofErr w:type="spellStart"/>
      <w:r>
        <w:t>Borgman</w:t>
      </w:r>
      <w:proofErr w:type="spellEnd"/>
      <w:r w:rsidR="009C6EA7">
        <w:t xml:space="preserve"> et al. </w:t>
      </w:r>
      <w:r w:rsidR="009C6EA7">
        <w:fldChar w:fldCharType="begin"/>
      </w:r>
      <w:r w:rsidR="009C6EA7">
        <w:instrText xml:space="preserve"> ADDIN ZOTERO_ITEM CSL_CITATION {"citationID":"r874n7c7","properties":{"formattedCitation":"(2012)","plainCitation":"(2012)"},"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S."}],"issued":{"date-parts":[["2012",12,1]]},"accessed":{"date-parts":[["2014",4,15]]}},"suppress-author":true}],"schema":"https://github.com/citation-style-language/schema/raw/master/csl-citation.json"} </w:instrText>
      </w:r>
      <w:r w:rsidR="009C6EA7">
        <w:fldChar w:fldCharType="separate"/>
      </w:r>
      <w:r w:rsidR="009C6EA7">
        <w:rPr>
          <w:noProof/>
        </w:rPr>
        <w:t>(2012)</w:t>
      </w:r>
      <w:r w:rsidR="009C6EA7">
        <w:fldChar w:fldCharType="end"/>
      </w:r>
      <w:r>
        <w:t xml:space="preserve"> notes that while all scholarly disciplines need to address these issues, the most prominent problems and solutions are found in the sciences and social sciences. </w:t>
      </w:r>
    </w:p>
    <w:p w14:paraId="6BEF7CA4" w14:textId="77777777" w:rsidR="002644D2" w:rsidRDefault="002644D2">
      <w:pPr>
        <w:pStyle w:val="Normal1"/>
        <w:widowControl w:val="0"/>
      </w:pPr>
    </w:p>
    <w:p w14:paraId="5D8D7D9D" w14:textId="6731C582" w:rsidR="002644D2" w:rsidRDefault="00A14B97">
      <w:pPr>
        <w:pStyle w:val="Normal1"/>
        <w:widowControl w:val="0"/>
      </w:pPr>
      <w:r>
        <w:t xml:space="preserve">The practices of data citation and data sharing are intertwined; data sharing is motivated by the credit-giving apparatus of data citation, but data citation practices can only develop in a scholarly culture of data sharing </w:t>
      </w:r>
      <w:r w:rsidR="009C6EA7">
        <w:fldChar w:fldCharType="begin"/>
      </w:r>
      <w:r w:rsidR="009C6EA7">
        <w:instrText xml:space="preserve"> ADDIN ZOTERO_ITEM CSL_CITATION {"citationID":"1745p9l6b2","properties":{"formattedCitation":"(Mooney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C6EA7">
        <w:fldChar w:fldCharType="separate"/>
      </w:r>
      <w:r w:rsidR="009C6EA7">
        <w:rPr>
          <w:noProof/>
        </w:rPr>
        <w:t>(Mooney &amp; Newton, 2012)</w:t>
      </w:r>
      <w:r w:rsidR="009C6EA7">
        <w:fldChar w:fldCharType="end"/>
      </w:r>
      <w:r>
        <w:t xml:space="preserve">. The “practice literature” of data citation has examined how this dilemma is playing out in contemporary publications, finding that data citation is still an “emergent practice”, neither pervasive nor consistently applied </w:t>
      </w:r>
      <w:r w:rsidR="009C6EA7">
        <w:fldChar w:fldCharType="begin"/>
      </w:r>
      <w:r w:rsidR="009C6EA7">
        <w:instrText xml:space="preserve"> ADDIN ZOTERO_ITEM CSL_CITATION {"citationID":"2klarmlo60","properties":{"formattedCitation":"(Simons, Visser, &amp; Searle, 2013)","plainCitation":"(Simons, Visser, &amp; Searle,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Visser, &amp; Searle, 2013)</w:t>
      </w:r>
      <w:r w:rsidR="009C6EA7">
        <w:fldChar w:fldCharType="end"/>
      </w:r>
      <w:r>
        <w:t xml:space="preserve">. Findings such as these have lead scholars to call for cultural change in scholarly communication </w:t>
      </w:r>
      <w:r w:rsidR="009C6EA7">
        <w:fldChar w:fldCharType="begin"/>
      </w:r>
      <w:r w:rsidR="009C6EA7">
        <w:instrText xml:space="preserve"> ADDIN ZOTERO_ITEM CSL_CITATION {"citationID":"2d29oikleh","properties":{"formattedCitation":"(Mayernik, 2012)","plainCitation":"(Mayernik, 2012)"},"citationItems":[{"id":3383,"uris":["http://zotero.org/users/59249/items/IBSJPJS8"],"uri":["http://zotero.org/users/59249/items/IBSJPJS8"],"itemData":{"id":3383,"type":"article-journal","title":"Data citation initiatives and issues","container-title":"Bulletin of the American Society for Information Science and Technology","page":"23-28","volume":"38","issue":"5","DOI":"10.1002/bult.2012.1720380508","author":[{"family":"Mayernik","given":"Matthew S."}],"issued":{"date-parts":[["2012",6]]}}}],"schema":"https://github.com/citation-style-language/schema/raw/master/csl-citation.json"} </w:instrText>
      </w:r>
      <w:r w:rsidR="009C6EA7">
        <w:fldChar w:fldCharType="separate"/>
      </w:r>
      <w:r w:rsidR="009C6EA7">
        <w:rPr>
          <w:noProof/>
        </w:rPr>
        <w:t>(Mayernik, 2012)</w:t>
      </w:r>
      <w:r w:rsidR="009C6EA7">
        <w:fldChar w:fldCharType="end"/>
      </w:r>
      <w:r>
        <w:t xml:space="preserve"> and institutional mandates for data sharing </w:t>
      </w:r>
      <w:r w:rsidR="009C6EA7">
        <w:fldChar w:fldCharType="begin"/>
      </w:r>
      <w:r w:rsidR="009C6EA7">
        <w:instrText xml:space="preserve"> ADDIN ZOTERO_ITEM CSL_CITATION {"citationID":"2cpuh4gmjm","properties":{"formattedCitation":"(Simons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C6EA7">
        <w:fldChar w:fldCharType="separate"/>
      </w:r>
      <w:r w:rsidR="009C6EA7">
        <w:rPr>
          <w:noProof/>
        </w:rPr>
        <w:t>(Simons et al., 2013)</w:t>
      </w:r>
      <w:r w:rsidR="009C6EA7">
        <w:fldChar w:fldCharType="end"/>
      </w:r>
      <w:r>
        <w:t xml:space="preserve">. </w:t>
      </w:r>
    </w:p>
    <w:p w14:paraId="1818C861" w14:textId="77777777" w:rsidR="002644D2" w:rsidRDefault="002644D2">
      <w:pPr>
        <w:pStyle w:val="Normal1"/>
        <w:widowControl w:val="0"/>
      </w:pPr>
    </w:p>
    <w:p w14:paraId="09CBEAA3" w14:textId="0A2DEB9E" w:rsidR="002644D2" w:rsidRDefault="00A14B97">
      <w:pPr>
        <w:pStyle w:val="Normal1"/>
        <w:widowControl w:val="0"/>
      </w:pPr>
      <w:r>
        <w:t xml:space="preserve">A second body of studies around data citation explores the possibility that, even if the need for citation of shared data were clear, the mechanisms to do so are not yet available. Studies of the technical apparatus of data citation seek to identify the necessary criteria of adequate citation, </w:t>
      </w:r>
      <w:r>
        <w:lastRenderedPageBreak/>
        <w:t xml:space="preserve">such as specificity regarding the version and granularity of what is being cited </w:t>
      </w:r>
      <w:r w:rsidR="009A1E47">
        <w:fldChar w:fldCharType="begin"/>
      </w:r>
      <w:r w:rsidR="009A1E47">
        <w:instrText xml:space="preserve"> ADDIN ZOTERO_ITEM CSL_CITATION {"citationID":"1igmq8q9tp","properties":{"formattedCitation":"(Borgman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A1E47">
        <w:fldChar w:fldCharType="separate"/>
      </w:r>
      <w:r w:rsidR="009A1E47">
        <w:rPr>
          <w:noProof/>
        </w:rPr>
        <w:t>(Borgman et al., 2012; Simons et al., 2013)</w:t>
      </w:r>
      <w:r w:rsidR="009A1E47">
        <w:fldChar w:fldCharType="end"/>
      </w:r>
      <w:r>
        <w:t xml:space="preserve">. In particular, scholars are concerned that data citation include the elements necessary to provide adequate identification and access to the dataset, emphasizing verification and replication as central to science </w:t>
      </w:r>
      <w:r w:rsidR="009A1E47">
        <w:fldChar w:fldCharType="begin"/>
      </w:r>
      <w:r w:rsidR="009A1E47">
        <w:instrText xml:space="preserve"> ADDIN ZOTERO_ITEM CSL_CITATION {"citationID":"olj6e5gpo","properties":{"formattedCitation":"(Altman &amp; King, 2007; Konkiel, 2013)","plainCitation":"(Altman &amp; King, 2007; Konkiel,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A1E47">
        <w:fldChar w:fldCharType="separate"/>
      </w:r>
      <w:r w:rsidR="009A1E47">
        <w:rPr>
          <w:noProof/>
        </w:rPr>
        <w:t>(Altman &amp; King, 2007; Konkiel, 2013)</w:t>
      </w:r>
      <w:r w:rsidR="009A1E47">
        <w:fldChar w:fldCharType="end"/>
      </w:r>
      <w:r>
        <w:t xml:space="preserve">. </w:t>
      </w:r>
    </w:p>
    <w:p w14:paraId="6EF527EF" w14:textId="77777777" w:rsidR="002644D2" w:rsidRDefault="002644D2">
      <w:pPr>
        <w:pStyle w:val="Normal1"/>
        <w:widowControl w:val="0"/>
      </w:pPr>
    </w:p>
    <w:p w14:paraId="4E09E8EB" w14:textId="43F714B3" w:rsidR="002644D2" w:rsidRDefault="00A14B97">
      <w:pPr>
        <w:pStyle w:val="Normal1"/>
        <w:widowControl w:val="0"/>
      </w:pPr>
      <w:r>
        <w:t xml:space="preserve">From these discussions of the necessary criteria for functional data citations, a “design literature” emerges. Unlike studies of traditional citation, which largely sought to interpret established practices in scholarly communication, the design literature of data citation seeks to identify the criteria necessary to data citations, assesses to what extent these are used in contemporary practice, and proposes design improvements. Criteria include specificity regarding versions and granularity </w:t>
      </w:r>
      <w:r w:rsidR="009313CA">
        <w:fldChar w:fldCharType="begin"/>
      </w:r>
      <w:r w:rsidR="009313CA">
        <w:instrText xml:space="preserve"> ADDIN ZOTERO_ITEM CSL_CITATION {"citationID":"1mvru7csig","properties":{"formattedCitation":"(Borgman et al., 2012; Simons et al., 2013)","plainCitation":"(Borgman et al., 2012; Simons et al., 2013)"},"citationItems":[{"id":556,"uris":["http://zotero.org/users/59249/items/9IX9865I"],"uri":["http://zotero.org/users/59249/items/9IX9865I"],"itemData":{"id":556,"type":"article-journal","title":"Who’s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9313CA">
        <w:fldChar w:fldCharType="separate"/>
      </w:r>
      <w:r w:rsidR="009313CA">
        <w:rPr>
          <w:noProof/>
        </w:rPr>
        <w:t>(Borgman et al., 2012; Simons et al., 2013)</w:t>
      </w:r>
      <w:r w:rsidR="009313CA">
        <w:fldChar w:fldCharType="end"/>
      </w:r>
      <w:r>
        <w:t xml:space="preserve"> and findability supported by stable locators </w:t>
      </w:r>
      <w:r w:rsidR="009313CA">
        <w:fldChar w:fldCharType="begin"/>
      </w:r>
      <w:r w:rsidR="009313CA">
        <w:instrText xml:space="preserve"> ADDIN ZOTERO_ITEM CSL_CITATION {"citationID":"15vigs29tf","properties":{"formattedCitation":"(Konkiel,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9313CA">
        <w:fldChar w:fldCharType="separate"/>
      </w:r>
      <w:r w:rsidR="009313CA">
        <w:rPr>
          <w:noProof/>
        </w:rPr>
        <w:t>(Konkiel, 2013)</w:t>
      </w:r>
      <w:r w:rsidR="009313CA">
        <w:fldChar w:fldCharType="end"/>
      </w:r>
      <w:r>
        <w:t xml:space="preserve">. Empirical studies of data citation in contemporary scholarship find that data citations tend to be minimal and incomplete when present at all </w:t>
      </w:r>
      <w:r w:rsidR="009313CA">
        <w:fldChar w:fldCharType="begin"/>
      </w:r>
      <w:r w:rsidR="009313CA">
        <w:instrText xml:space="preserve"> ADDIN ZOTERO_ITEM CSL_CITATION {"citationID":"csmqi3f4r","properties":{"formattedCitation":"(Mooney &amp; Newton, 2012)","plainCitation":"(Mooney &amp; Newton, 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chema":"https://github.com/citation-style-language/schema/raw/master/csl-citation.json"} </w:instrText>
      </w:r>
      <w:r w:rsidR="009313CA">
        <w:fldChar w:fldCharType="separate"/>
      </w:r>
      <w:r w:rsidR="009313CA">
        <w:rPr>
          <w:noProof/>
        </w:rPr>
        <w:t>(Mooney &amp; Newton, 2012)</w:t>
      </w:r>
      <w:r w:rsidR="009313CA">
        <w:fldChar w:fldCharType="end"/>
      </w:r>
      <w:r>
        <w:t xml:space="preserve">. </w:t>
      </w:r>
    </w:p>
    <w:p w14:paraId="6D396B31" w14:textId="77777777" w:rsidR="002644D2" w:rsidRDefault="002644D2">
      <w:pPr>
        <w:pStyle w:val="Normal1"/>
        <w:widowControl w:val="0"/>
      </w:pPr>
    </w:p>
    <w:p w14:paraId="4ED21F40" w14:textId="16A908B4" w:rsidR="002644D2" w:rsidRDefault="00A14B97">
      <w:pPr>
        <w:pStyle w:val="Normal1"/>
        <w:widowControl w:val="0"/>
      </w:pPr>
      <w:r>
        <w:t xml:space="preserve">Suggestions to improve current practice include both cultural and technological changes. For example, technical proposals such as digital object identifiers (DOIs) for datasets </w:t>
      </w:r>
      <w:r w:rsidR="008B5FAF">
        <w:fldChar w:fldCharType="begin"/>
      </w:r>
      <w:r w:rsidR="008B5FAF">
        <w:instrText xml:space="preserve"> ADDIN ZOTERO_ITEM CSL_CITATION {"citationID":"22flriah8k","properties":{"formattedCitation":"(Simons et al., 2013)","plainCitation":"(Simons et al., 2013)"},"citationItems":[{"id":3395,"uris":["http://zotero.org/users/59249/items/7JKKAE6F"],"uri":["http://zotero.org/users/59249/items/7JKKAE6F"],"itemData":{"id":3395,"type":"article-journal","title":"Growing Institutional Support for Data Citation: Results of a Partnership Between Griffith University and the Australian National Data Service","container-title":"D-Lib Magazine","volume":"19","issue":"11/12","URL":"http://www.dlib.org/dlib/november13/simons/11simons.html","DOI":"10.1045/november2013-simons","author":[{"family":"Simons","given":"Natasha"},{"family":"Visser","given":"Karen"},{"family":"Searle","given":"Sam"}],"issued":{"date-parts":[["2013",11]]}}}],"schema":"https://github.com/citation-style-language/schema/raw/master/csl-citation.json"} </w:instrText>
      </w:r>
      <w:r w:rsidR="008B5FAF">
        <w:fldChar w:fldCharType="separate"/>
      </w:r>
      <w:r w:rsidR="008B5FAF">
        <w:rPr>
          <w:noProof/>
        </w:rPr>
        <w:t>(Simons et al., 2013)</w:t>
      </w:r>
      <w:r w:rsidR="008B5FAF">
        <w:fldChar w:fldCharType="end"/>
      </w:r>
      <w:r>
        <w:t xml:space="preserve"> as well as new citation standards </w:t>
      </w:r>
      <w:r w:rsidR="008B5FAF">
        <w:fldChar w:fldCharType="begin"/>
      </w:r>
      <w:r w:rsidR="008B5FAF">
        <w:instrText xml:space="preserve"> ADDIN ZOTERO_ITEM CSL_CITATION {"citationID":"155gll63k1","properties":{"formattedCitation":"(Altman &amp; King, 2007; CODATA-ICSTI Task Group on Data Citation Standards and Practices, 2013)","plainCitation":"(Altman &amp; King, 2007; CODATA-ICSTI Task Group on Data Citation Standards and Practices, 2013)"},"citationItems":[{"id":3364,"uris":["http://zotero.org/users/59249/items/8X792NUQ"],"uri":["http://zotero.org/users/59249/items/8X792NUQ"],"itemData":{"id":3364,"type":"article-journal","title":"A proposed standard for the scholarly citation of quantitative data","container-title":"D-lib Magazine","volume":"13","issue":"3/4","URL":"http://papers.ssrn.com/sol3/papers.cfm?abstract_id=1081955","author":[{"family":"Altman","given":"Micah"},{"family":"King","given":"G"}],"issued":{"date-parts":[["2007"]]}}},{"id":3372,"uris":["http://zotero.org/users/59249/items/ZWHSJV2I"],"uri":["http://zotero.org/users/59249/items/ZWHSJV2I"],"itemData":{"id":3372,"type":"article-journal","title":"Out of cite, out of mind: The current state of practice, policy, and technology for the citation of data","container-title":"Data Science Journal","volume":"12","issue":"September","author":[{"family":"CODATA-ICSTI Task Group on Data Citation Standards and Practices","given":""}],"editor":[{"family":"Socha","given":"Yvonne M."}],"issued":{"date-parts":[["2013"]]}}}],"schema":"https://github.com/citation-style-language/schema/raw/master/csl-citation.json"} </w:instrText>
      </w:r>
      <w:r w:rsidR="008B5FAF">
        <w:fldChar w:fldCharType="separate"/>
      </w:r>
      <w:r w:rsidR="008B5FAF">
        <w:rPr>
          <w:noProof/>
        </w:rPr>
        <w:t>(Altman &amp; King, 2007; CODATA-ICSTI Task Group on Data Citation Standards and Practices, 2013)</w:t>
      </w:r>
      <w:r w:rsidR="008B5FAF">
        <w:fldChar w:fldCharType="end"/>
      </w:r>
      <w:r>
        <w:t xml:space="preserve"> will allow those authors who practice data citation to do so in a way that supports the findability of datasets. Design improvements in the cultural arena include integrating data citation counts into </w:t>
      </w:r>
      <w:proofErr w:type="spellStart"/>
      <w:r>
        <w:t>altmetrics</w:t>
      </w:r>
      <w:proofErr w:type="spellEnd"/>
      <w:r>
        <w:t xml:space="preserve"> </w:t>
      </w:r>
      <w:r w:rsidR="00606FE2">
        <w:t>to</w:t>
      </w:r>
      <w:r>
        <w:t xml:space="preserve"> add incentive to data sharing practices</w:t>
      </w:r>
      <w:r w:rsidR="008B5FAF">
        <w:t xml:space="preserve"> </w:t>
      </w:r>
      <w:r w:rsidR="008B5FAF">
        <w:fldChar w:fldCharType="begin"/>
      </w:r>
      <w:r w:rsidR="008B5FAF">
        <w:instrText xml:space="preserve"> ADDIN ZOTERO_ITEM CSL_CITATION {"citationID":"1lsbcasrjc","properties":{"formattedCitation":"(Konkiel, 2013)","plainCitation":"(Konkiel, 2013)"},"citationItems":[{"id":3381,"uris":["http://zotero.org/users/59249/items/KNA84H7S"],"uri":["http://zotero.org/users/59249/items/KNA84H7S"],"itemData":{"id":3381,"type":"article-journal","title":"Tracking citations and altmetrics for research data: Challenges and opportunities","container-title":"Bulletin of the American Society for Information Science and Technology","page":"27-32","volume":"39","issue":"6","DOI":"10.1002/bult.2013.1720390610","author":[{"family":"Konkiel","given":"Stacy"}],"issued":{"date-parts":[["2013",8]]}}}],"schema":"https://github.com/citation-style-language/schema/raw/master/csl-citation.json"} </w:instrText>
      </w:r>
      <w:r w:rsidR="008B5FAF">
        <w:fldChar w:fldCharType="separate"/>
      </w:r>
      <w:r w:rsidR="008B5FAF">
        <w:rPr>
          <w:noProof/>
        </w:rPr>
        <w:t>(Konkiel, 2013)</w:t>
      </w:r>
      <w:r w:rsidR="008B5FAF">
        <w:fldChar w:fldCharType="end"/>
      </w:r>
      <w:r>
        <w:t>.</w:t>
      </w:r>
    </w:p>
    <w:p w14:paraId="6E05BC2E" w14:textId="77777777" w:rsidR="002644D2" w:rsidRDefault="002644D2">
      <w:pPr>
        <w:pStyle w:val="Normal1"/>
        <w:widowControl w:val="0"/>
      </w:pPr>
    </w:p>
    <w:p w14:paraId="6D111A0F" w14:textId="77777777" w:rsidR="002644D2" w:rsidRDefault="00A14B97">
      <w:pPr>
        <w:pStyle w:val="Normal1"/>
        <w:widowControl w:val="0"/>
      </w:pPr>
      <w:r>
        <w:rPr>
          <w:b/>
        </w:rPr>
        <w:t>Software Citation</w:t>
      </w:r>
    </w:p>
    <w:p w14:paraId="44219A46" w14:textId="77777777" w:rsidR="002644D2" w:rsidRDefault="002644D2">
      <w:pPr>
        <w:pStyle w:val="Normal1"/>
        <w:widowControl w:val="0"/>
      </w:pPr>
    </w:p>
    <w:p w14:paraId="58284DC3" w14:textId="4966FC34" w:rsidR="002644D2" w:rsidRDefault="00A14B97">
      <w:pPr>
        <w:pStyle w:val="Normal1"/>
        <w:widowControl w:val="0"/>
      </w:pPr>
      <w:r>
        <w:t xml:space="preserve">Software citation likely has many of the same challenges as data citation, and requires both a practice and a design literature of its own. Software use and reuse is important for contemporary scientific methods and scholarly communication, and the verifying, replicating, and building upon these studies requires adequate and consistently adopted modes of software citation. The practice literature of software citation enumerates a number of challenges for meeting the criteria for credit and location. The barriers to software citation include all of those identified for data citation—such as difficulty with versioning and lack of citation standards—along with complications specific to this form. For example, Howison and Herbsleb </w:t>
      </w:r>
      <w:r w:rsidR="00005529">
        <w:fldChar w:fldCharType="begin"/>
      </w:r>
      <w:r w:rsidR="00005529">
        <w:instrText xml:space="preserve"> ADDIN ZOTERO_ITEM CSL_CITATION {"citationID":"1u3m0rtna6","properties":{"formattedCitation":"(2013)","plainCitation":"(2013)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D."}],"issued":{"date-parts":[["2013",2,23]]},"accessed":{"date-parts":[["2013",6,5]]}},"suppress-author":true}],"schema":"https://github.com/citation-style-language/schema/raw/master/csl-citation.json"} </w:instrText>
      </w:r>
      <w:r w:rsidR="00005529">
        <w:fldChar w:fldCharType="separate"/>
      </w:r>
      <w:r w:rsidR="00005529">
        <w:rPr>
          <w:noProof/>
        </w:rPr>
        <w:t>(2013)</w:t>
      </w:r>
      <w:r w:rsidR="00005529">
        <w:fldChar w:fldCharType="end"/>
      </w:r>
      <w:r>
        <w:t xml:space="preserve"> report that the constant incremental improvements typical to software development are incongruent with structures of recognition and credit in academia. As with the chicken and egg dilemma in data citation identified by Mooney and Newton </w:t>
      </w:r>
      <w:r w:rsidR="00E30358">
        <w:fldChar w:fldCharType="begin"/>
      </w:r>
      <w:r w:rsidR="00E30358">
        <w:instrText xml:space="preserve"> ADDIN ZOTERO_ITEM CSL_CITATION {"citationID":"1cj3lke3ds","properties":{"formattedCitation":"(2012)","plainCitation":"(2012)"},"citationItems":[{"id":3386,"uris":["http://zotero.org/users/59249/items/WKQHXSQP"],"uri":["http://zotero.org/users/59249/items/WKQHXSQP"],"itemData":{"id":3386,"type":"article-journal","title":"The Anatomy of a Data Citation: Discovery, Reuse, and Credit.","container-title":"Journal of Librarianship &amp; Scholarly Communication","volume":"1","issue":"1","URL":"http://search.ebscohost.com/login.aspx?direct=true&amp;profile=ehost&amp;scope=site&amp;authtype=crawler&amp;jrnl=21623309&amp;AN=81282417&amp;h=KyFyGvBtN1pUxKw268SjCV8MjJr6S95LPW0W5IUyE2UbpAfhmb2UQEdO7j2QXMwHK1XVdxKSNa5SIyrCV3Bf%2FA%3D%3D&amp;crl=c","author":[{"family":"Mooney","given":"Hailey"},{"family":"Newton","given":"MP"}],"issued":{"date-parts":[["2012"]]}},"suppress-author":true}],"schema":"https://github.com/citation-style-language/schema/raw/master/csl-citation.json"} </w:instrText>
      </w:r>
      <w:r w:rsidR="00E30358">
        <w:fldChar w:fldCharType="separate"/>
      </w:r>
      <w:r w:rsidR="00E30358">
        <w:rPr>
          <w:noProof/>
        </w:rPr>
        <w:t>(2012)</w:t>
      </w:r>
      <w:r w:rsidR="00E30358">
        <w:fldChar w:fldCharType="end"/>
      </w:r>
      <w:r>
        <w:t xml:space="preserve">, software citation suffers from a mismatch between the incentives for software development and sharing and science outcomes </w:t>
      </w:r>
      <w:r w:rsidR="00005529">
        <w:fldChar w:fldCharType="begin"/>
      </w:r>
      <w:r w:rsidR="00005529">
        <w:instrText xml:space="preserve"> ADDIN ZOTERO_ITEM CSL_CITATION {"citationID":"2kqq73io1s","properties":{"formattedCitation":"(Howison &amp; Herbsleb, 2011)","plainCitation":"(Howison &amp; Herbsleb, 2011)"},"citationItems":[{"id":679,"uris":["http://zotero.org/users/59249/items/BGJSMRPH"],"uri":["http://zotero.org/users/59249/items/BGJSMRPH"],"itemData":{"id":679,"type":"paper-conference","title":"Scientific software production: incentives and collaboration","container-title":"Proceedings of the ACM Conference on Computer Supported Cooperative Work","publisher-place":"Hangzhou, China","page":"513–522","event-place":"Hangzhou, China","abstract":"Software plays an increasingly critical role in science, including data analysis, simulations, and managing workflows. Unlike other technologies supporting science, software can be copied and distributed at essentially no cost, potentially opening the door to unprecedented levels of sharing and collaborative innovation. Yet we do not have a clear picture of how software development for science fits into the day-to-day practice of science, or how well the methods and incentives of its production facilitate realization of this potential. We report the results of a multiple-case study of software development in three fields: high energy physics, structural biology, and microbiology. In each case, we identify a typical publication, and use qualitative methods to explore the production of the software used in the science represented by the publication. We identify several different production systems, characterized primarily by differences in incentive structures. We identify ways in which incentives are matched and mismatched with the needs of the science fields, especially with respect to collaboration.","DOI":"10.1145/1958824.1958904","ISBN":"978-1-4503-0556-3","shortTitle":"Scientific software production","author":[{"family":"Howison","given":"James"},{"family":"Herbsleb","given":"James D."}],"issued":{"date-parts":[["2011"]]},"accessed":{"date-parts":[["2013",9,29]]}}}],"schema":"https://github.com/citation-style-language/schema/raw/master/csl-citation.json"} </w:instrText>
      </w:r>
      <w:r w:rsidR="00005529">
        <w:fldChar w:fldCharType="separate"/>
      </w:r>
      <w:r w:rsidR="00005529">
        <w:rPr>
          <w:noProof/>
        </w:rPr>
        <w:t>(Howison &amp; Herbsleb, 2011)</w:t>
      </w:r>
      <w:r w:rsidR="00005529">
        <w:fldChar w:fldCharType="end"/>
      </w:r>
      <w:r>
        <w:t xml:space="preserve">. To the extent that software development is often proprietary rather than open, distribution models often run counter to the ideals of the “Republic of Science,” endangering the verification and replication functions of citation </w:t>
      </w:r>
      <w:r w:rsidR="00005529">
        <w:fldChar w:fldCharType="begin"/>
      </w:r>
      <w:r w:rsidR="00F53463">
        <w:instrText xml:space="preserve"> ADDIN ZOTERO_ITEM CSL_CITATION {"citationID":"L8M768s4","properties":{"formattedCitation":"(Gambardella &amp; Hall, 2006; Ince, Hatton, &amp; Graham-Cumming, 2012)","plainCitation":"(Gambardella &amp; Hall, 2006; Ince, Hatton, &amp; Graham-Cumming,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005529">
        <w:fldChar w:fldCharType="separate"/>
      </w:r>
      <w:r w:rsidR="00F53463">
        <w:rPr>
          <w:noProof/>
        </w:rPr>
        <w:t>(Gambardella &amp; Hall, 2006; Ince, Hatton, &amp; Graham-Cumming, 2012)</w:t>
      </w:r>
      <w:r w:rsidR="00005529">
        <w:fldChar w:fldCharType="end"/>
      </w:r>
      <w:r>
        <w:t>.</w:t>
      </w:r>
    </w:p>
    <w:p w14:paraId="1D3C25FB" w14:textId="77777777" w:rsidR="002644D2" w:rsidRDefault="002644D2">
      <w:pPr>
        <w:pStyle w:val="Normal1"/>
        <w:widowControl w:val="0"/>
      </w:pPr>
    </w:p>
    <w:p w14:paraId="2789D67E" w14:textId="343E9808" w:rsidR="002644D2" w:rsidRDefault="00A14B97">
      <w:pPr>
        <w:pStyle w:val="Normal1"/>
        <w:widowControl w:val="0"/>
      </w:pPr>
      <w:r>
        <w:t xml:space="preserve">Some design improvements have been proposed. As with data citation, proposed solutions are both cultural and technological in nature; an example of a cultural change is the push towards </w:t>
      </w:r>
      <w:r>
        <w:lastRenderedPageBreak/>
        <w:t xml:space="preserve">adoption of permissive, open licenses for scientific software </w:t>
      </w:r>
      <w:r w:rsidR="00153BAB">
        <w:fldChar w:fldCharType="begin"/>
      </w:r>
      <w:r w:rsidR="00F53463">
        <w:instrText xml:space="preserve"> ADDIN ZOTERO_ITEM CSL_CITATION {"citationID":"qQZI2wly","properties":{"formattedCitation":"(Gambardella &amp; Hall, 2006; Ince et al., 2012)","plainCitation":"(Gambardella &amp; Hall, 2006; Ince et al., 2012)"},"citationItems":[{"id":3376,"uris":["http://zotero.org/users/59249/items/RRS7BFNP"],"uri":["http://zotero.org/users/59249/items/RRS7BFNP"],"itemData":{"id":3376,"type":"article-journal","title":"Proprietary versus public domain licensing of software and research products","container-title":"Research Policy","page":"875-892","volume":"35","issue":"6","DOI":"10.1016/j.respol.2006.04.004","author":[{"family":"Gambardella","given":"Alfonso"},{"family":"Hall","given":"Bronwyn H."}],"issued":{"date-parts":[["2006",7]]}}},{"id":370,"uris":["http://zotero.org/users/59249/items/778UHW43"],"uri":["http://zotero.org/users/59249/items/778UHW43"],"itemData":{"id":370,"type":"article-journal","title":"The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C."},{"family":"Hatton","given":"Leslie"},{"family":"Graham-Cumming","given":"John"}],"issued":{"date-parts":[["2012",2,22]]},"accessed":{"date-parts":[["2012",3,1]]}}}],"schema":"https://github.com/citation-style-language/schema/raw/master/csl-citation.json"} </w:instrText>
      </w:r>
      <w:r w:rsidR="00153BAB">
        <w:fldChar w:fldCharType="separate"/>
      </w:r>
      <w:r w:rsidR="00F53463">
        <w:rPr>
          <w:noProof/>
        </w:rPr>
        <w:t>(Gambardella &amp; Hall, 2006; Ince et al., 2012)</w:t>
      </w:r>
      <w:r w:rsidR="00153BAB">
        <w:fldChar w:fldCharType="end"/>
      </w:r>
      <w:r>
        <w:t xml:space="preserve">, while technological solutions include infrastructure for code sharing </w:t>
      </w:r>
      <w:r w:rsidR="00153BAB">
        <w:t xml:space="preserve">and metrics for software contributions </w:t>
      </w:r>
      <w:r w:rsidR="00153BAB">
        <w:fldChar w:fldCharType="begin"/>
      </w:r>
      <w:r w:rsidR="00153BAB">
        <w:instrText xml:space="preserve"> ADDIN ZOTERO_ITEM CSL_CITATION {"citationID":"a07VyDvQ","properties":{"formattedCitation":"(e.g., Goble, Roure, &amp; Bechhofer, 2013; Katz, 2013; Stodden, Hurlin, &amp; Perignon, 2012)","plainCitation":"(e.g., Goble, Roure, &amp; Bechhofer, 2013; Katz, 2013; Stodden, Hurlin, &amp; Perignon,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153BAB">
        <w:fldChar w:fldCharType="separate"/>
      </w:r>
      <w:r w:rsidR="00153BAB">
        <w:rPr>
          <w:noProof/>
        </w:rPr>
        <w:t>(e.g., Goble, Roure, &amp; Bechhofer, 2013; Katz, 2013; Stodden, Hurlin, &amp; Perignon, 2012)</w:t>
      </w:r>
      <w:r w:rsidR="00153BAB">
        <w:fldChar w:fldCharType="end"/>
      </w:r>
      <w:r w:rsidR="00153BAB">
        <w:t>.</w:t>
      </w:r>
      <w:r>
        <w:t xml:space="preserve"> We will return to suggestions for improvement in our </w:t>
      </w:r>
      <w:r w:rsidR="00153BAB">
        <w:t>discussion</w:t>
      </w:r>
      <w:r>
        <w:t xml:space="preserve">. </w:t>
      </w:r>
    </w:p>
    <w:p w14:paraId="6DF65E1C" w14:textId="77777777" w:rsidR="002644D2" w:rsidRDefault="002644D2">
      <w:pPr>
        <w:pStyle w:val="Normal1"/>
        <w:widowControl w:val="0"/>
      </w:pPr>
    </w:p>
    <w:p w14:paraId="1F855D2C" w14:textId="6A289F46" w:rsidR="002644D2" w:rsidRDefault="00A14B97">
      <w:pPr>
        <w:pStyle w:val="Normal1"/>
        <w:widowControl w:val="0"/>
      </w:pPr>
      <w:r>
        <w:t xml:space="preserve">One mode of assessing both current practice and proposed solutions is to compare them against the criteria for citation identified in the above bodies of literature. Such a set of criteria can also be used to inform new design improvements and assess the state of current practice. Extending the criteria for data citation to software citation is appropriate since the practices share technological challenges and the relative novelty in scholarly communication. The practices are also intertwined: a full reference to data reuse requires mention of the software transformations applied to the set </w:t>
      </w:r>
      <w:r w:rsidR="00E30358">
        <w:fldChar w:fldCharType="begin"/>
      </w:r>
      <w:r w:rsidR="00E30358">
        <w:instrText xml:space="preserve"> ADDIN ZOTERO_ITEM CSL_CITATION {"citationID":"15uiejiqq1","properties":{"formattedCitation":"(Borgman et al., 2012, p. 1073)","plainCitation":"(Borgman et al., 2012, p. 1073)"},"citationItems":[{"id":556,"uris":["http://zotero.org/users/59249/items/9IX9865I"],"uri":["http://zotero.org/users/59249/items/9IX9865I"],"itemData":{"id":556,"type":"article-journal","title":"Who’s Got the Data? Interdependencies in Science and Technology Collaborations","container-title":"Computer Supported Cooperative Work (CSCW)","page":"485-523","volume":"21","issue":"6","source":"link.springer.com","abstract":"Science and technology always have been interdependent, but never more so than with today’s highly instrumented data collection practices. We report on a long-term study of collaboration between environmental scientists (biology, ecology, marine sciences), computer scientists, and engineering research teams as part of a five-university distributed science and technology research center devoted to embedded networked sensing. The science and technology teams go into the field with mutual interests in gathering scientific data. “Data” are constituted very differently between the research teams. What are data to the science teams may be context to the technology teams, and vice versa. Interdependencies between the teams determine the ability to collect, use, and manage data in both the short and long terms. Four types of data were identified, which are managed separately, limiting both reusability of data and replication of research. Decisions on what data to curate, for whom, for what purposes, and for how long, should consider the interdependencies between scientific and technical processes, the complexities of data collection, and the disposition of the resulting data.","DOI":"10.1007/s10606-012-9169-z","ISSN":"0925-9724, 1573-7551","shortTitle":"Who’s Got the Data?","journalAbbreviation":"Comput Supported Coop Work","language":"en","author":[{"family":"Borgman","given":"Christine L."},{"family":"Wallis","given":"Jillian C."},{"family":"Mayernik","given":"Matthew S."}],"issued":{"date-parts":[["2012",12,1]]},"accessed":{"date-parts":[["2014",4,15]]}},"locator":"1073"}],"schema":"https://github.com/citation-style-language/schema/raw/master/csl-citation.json"} </w:instrText>
      </w:r>
      <w:r w:rsidR="00E30358">
        <w:fldChar w:fldCharType="separate"/>
      </w:r>
      <w:r w:rsidR="00E30358">
        <w:rPr>
          <w:noProof/>
        </w:rPr>
        <w:t>(Borgman et al., 2012, p. 1073)</w:t>
      </w:r>
      <w:r w:rsidR="00E30358">
        <w:fldChar w:fldCharType="end"/>
      </w:r>
      <w:r>
        <w:t>. From these similarities and the foundational criteria from traditional citations, we include credit, identifica</w:t>
      </w:r>
      <w:r w:rsidR="00153BAB">
        <w:t xml:space="preserve">tion (including versioning) and </w:t>
      </w:r>
      <w:r>
        <w:t>access (the ability to obtain the software). The requirement for identification, in the case of scientific software, also involves the configuration settings applied to the program—</w:t>
      </w:r>
      <w:r w:rsidR="00E30358">
        <w:t xml:space="preserve">answering the question of </w:t>
      </w:r>
      <w:r>
        <w:t>which ele</w:t>
      </w:r>
      <w:r w:rsidR="00E30358">
        <w:t>ments of the program were used.</w:t>
      </w:r>
    </w:p>
    <w:p w14:paraId="5A542458" w14:textId="77777777" w:rsidR="002644D2" w:rsidRDefault="002644D2">
      <w:pPr>
        <w:pStyle w:val="Normal1"/>
        <w:widowControl w:val="0"/>
      </w:pPr>
    </w:p>
    <w:p w14:paraId="2F244669" w14:textId="73A46F66" w:rsidR="002644D2" w:rsidRDefault="00A14B97">
      <w:pPr>
        <w:pStyle w:val="Normal1"/>
        <w:widowControl w:val="0"/>
      </w:pPr>
      <w:r>
        <w:t xml:space="preserve">Software also introduces some novel requirements for citations in order to support verification, replication, and building on others’ work. Verification and replication, in the case of scientific software, requires not only the ability to locate the referenced material, but also access and permission to run the program. </w:t>
      </w:r>
      <w:r w:rsidR="00E67384">
        <w:t xml:space="preserve">In particular, even special purpose descriptions of algorithms in papers have been found to be insufficient to replicate analyses; direct access to source code is vastly preferred </w:t>
      </w:r>
      <w:r w:rsidR="00E67384">
        <w:fldChar w:fldCharType="begin"/>
      </w:r>
      <w:r w:rsidR="00E67384">
        <w:instrText xml:space="preserve"> ADDIN ZOTERO_ITEM CSL_CITATION {"citationID":"Egfos4s9","properties":{"formattedCitation":"(Ince et al., 2012; Stodden et al., 2010)","plainCitation":"(Ince et al., 2012; Stodden et al., 2010)"},"citationItems":[{"id":370,"uris":["http://zotero.org/users/59249/items/778UHW43"],"uri":["http://zotero.org/users/59249/items/778UHW43"],"itemData":{"id":370,"type":"article-journal","title":"The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2227,"uris":["http://zotero.org/users/59249/items/ZMXS56T7"],"uri":["http://zotero.org/users/59249/items/ZMXS56T7"],"itemData":{"id":2227,"type":"article-magazine","title":"Reproducible Research","container-title":"Computing in Science and Engineering","page":"8-13","volume":"12","issue":"5","source":"IEEE Computer Society","abstract":"Roundtable participants identified ways of making computational research details readily available, which is a crucial step in addressing the current credibility crisis.","ISSN":"1521-9615","author":[{"family":"Stodden","given":"Victoria"},{"family":"Donoho","given":"David"},{"family":"Fomel","given":"Sergey"},{"family":"Friedlander","given":"Michael"},{"family":"Gerstein","given":"Mark"},{"family":"LeVeque","given":"Randy"},{"family":"Mitchell","given":"Ian"},{"family":"Ouellette","given":"Lisa Larrimore"},{"family":"Wiggins","given":"Chris"}],"issued":{"date-parts":[["2010"]]}}}],"schema":"https://github.com/citation-style-language/schema/raw/master/csl-citation.json"} </w:instrText>
      </w:r>
      <w:r w:rsidR="00E67384">
        <w:fldChar w:fldCharType="separate"/>
      </w:r>
      <w:r w:rsidR="00E67384">
        <w:rPr>
          <w:noProof/>
        </w:rPr>
        <w:t>(Ince et al., 2012; Stodden et al., 2010)</w:t>
      </w:r>
      <w:r w:rsidR="00E67384">
        <w:fldChar w:fldCharType="end"/>
      </w:r>
      <w:r w:rsidR="00E67384">
        <w:t xml:space="preserve">. </w:t>
      </w:r>
      <w:r>
        <w:t xml:space="preserve">Further, to build on others’ work requires not just access to the source code but permission to </w:t>
      </w:r>
      <w:r w:rsidR="00774ED9">
        <w:t xml:space="preserve">extend the work, particularly to </w:t>
      </w:r>
      <w:r>
        <w:t>modify the program</w:t>
      </w:r>
      <w:r w:rsidR="00774ED9">
        <w:t xml:space="preserve"> or combine it with other code in particular ways</w:t>
      </w:r>
      <w:r>
        <w:t xml:space="preserve"> (as is specifically granted by </w:t>
      </w:r>
      <w:r w:rsidR="00E67384">
        <w:t>licenses</w:t>
      </w:r>
      <w:r>
        <w:t xml:space="preserve"> approved by the Open Source Initiative).  We develop these characteristics into a specific coding scheme below.</w:t>
      </w:r>
      <w:r>
        <w:tab/>
      </w:r>
      <w:r>
        <w:tab/>
      </w:r>
      <w:r>
        <w:tab/>
      </w:r>
      <w:r>
        <w:tab/>
      </w:r>
    </w:p>
    <w:p w14:paraId="1DADEB8F" w14:textId="77777777" w:rsidR="002644D2" w:rsidRDefault="00A14B97">
      <w:pPr>
        <w:pStyle w:val="Heading1"/>
        <w:widowControl w:val="0"/>
        <w:contextualSpacing w:val="0"/>
      </w:pPr>
      <w:bookmarkStart w:id="2" w:name="h.6zc6qwz1bd5r" w:colFirst="0" w:colLast="0"/>
      <w:bookmarkEnd w:id="2"/>
      <w:r>
        <w:t>Method</w:t>
      </w:r>
    </w:p>
    <w:p w14:paraId="34329661" w14:textId="77777777" w:rsidR="002644D2" w:rsidRDefault="002644D2">
      <w:pPr>
        <w:pStyle w:val="Normal1"/>
        <w:widowControl w:val="0"/>
      </w:pPr>
    </w:p>
    <w:p w14:paraId="13BFE161" w14:textId="77777777" w:rsidR="002644D2" w:rsidRDefault="00A14B97">
      <w:pPr>
        <w:pStyle w:val="Normal1"/>
        <w:widowControl w:val="0"/>
      </w:pPr>
      <w:r>
        <w:t>We identified a representative sample of the biology literature and undertook classic content analysis based on our development of two reliable content analytic schemes.</w:t>
      </w:r>
    </w:p>
    <w:p w14:paraId="43360D6C" w14:textId="77777777" w:rsidR="002644D2" w:rsidRDefault="002644D2">
      <w:pPr>
        <w:pStyle w:val="Normal1"/>
        <w:widowControl w:val="0"/>
      </w:pPr>
    </w:p>
    <w:p w14:paraId="0BADB125" w14:textId="511DD5D9" w:rsidR="002644D2" w:rsidRDefault="00A14B97">
      <w:pPr>
        <w:pStyle w:val="Normal1"/>
      </w:pPr>
      <w:r>
        <w:t xml:space="preserve">We chose to confine our analysis to a single domain, trading off broad scientific coverage against achieving a larger sample size. Biology is a key and leading domain for the importance of software in science, given the importance of computerized data analysis and the rise of bioinformatics. Some of the most well cited papers of any kind in any science are biology software related </w:t>
      </w:r>
      <w:r w:rsidR="00E67384">
        <w:fldChar w:fldCharType="begin"/>
      </w:r>
      <w:r w:rsidR="00E67384">
        <w:instrText xml:space="preserve"> ADDIN ZOTERO_ITEM CSL_CITATION {"citationID":"29ugtdmt8o","properties":{"formattedCitation":"(Science Watch, 2003)","plainCitation":"(Science Watch, 2003)"},"citationItems":[{"id":987,"uris":["http://zotero.org/users/59249/items/FTRSUJR8"],"uri":["http://zotero.org/users/59249/items/FTRSUJR8"],"itemData":{"id":987,"type":"article-journal","title":"Twenty Years of Citation Superstars","container-title":"Science Watch","volume":"14","issue":"5","URL":"http://www.sciencewatch.com/sept-oct2003/sw_sept-oct2003_page1.htm","author":[{"family":"Science Watch","given":""}],"issued":{"date-parts":[["2003"]]}}}],"schema":"https://github.com/citation-style-language/schema/raw/master/csl-citation.json"} </w:instrText>
      </w:r>
      <w:r w:rsidR="00E67384">
        <w:fldChar w:fldCharType="separate"/>
      </w:r>
      <w:r w:rsidR="00E67384">
        <w:rPr>
          <w:noProof/>
        </w:rPr>
        <w:t>(Science Watch, 2003)</w:t>
      </w:r>
      <w:r w:rsidR="00E67384">
        <w:fldChar w:fldCharType="end"/>
      </w:r>
      <w:r>
        <w:t>. Since we are interested in contemporary practices, we further confined our sample frame to articles published between 2000 and 2010 (the last complete year when we took the sample).</w:t>
      </w:r>
    </w:p>
    <w:p w14:paraId="217181CE" w14:textId="77777777" w:rsidR="002644D2" w:rsidRDefault="002644D2">
      <w:pPr>
        <w:pStyle w:val="Normal1"/>
        <w:widowControl w:val="0"/>
      </w:pPr>
    </w:p>
    <w:p w14:paraId="1A8D7981" w14:textId="06528F73" w:rsidR="002644D2" w:rsidRDefault="00A14B97">
      <w:pPr>
        <w:pStyle w:val="Normal1"/>
        <w:widowControl w:val="0"/>
      </w:pPr>
      <w:r>
        <w:t xml:space="preserve">We identified a set of 18 biology-related subject headings in biology using the 2010 ISI Web of Science Impact Factor Report. We took all of the 1,455 journals included in these headings and sorted them by their impact factor. Previous research has found differences in practices </w:t>
      </w:r>
      <w:r>
        <w:lastRenderedPageBreak/>
        <w:t xml:space="preserve">between higher and lower quality journals </w:t>
      </w:r>
      <w:r w:rsidR="00E67384">
        <w:fldChar w:fldCharType="begin"/>
      </w:r>
      <w:r w:rsidR="00E67384">
        <w:instrText xml:space="preserve"> ADDIN ZOTERO_ITEM CSL_CITATION {"citationID":"xBAbztJy","properties":{"formattedCitation":"(e.g., Stodden, Guo, &amp; Ma, 2013)","plainCitation":"(e.g., Stodden, Guo, &amp; Ma, 2013)"},"citationItems":[{"id":3312,"uris":["http://zotero.org/users/59249/items/2R978SKG"],"uri":["http://zotero.org/users/59249/items/2R978SKG"],"itemData":{"id":3312,"type":"article-journal","title":"Toward Reproducible Computational Research: An Empirical Analysis of Data and Code Policy Adoption by Journals","container-title":"PLoS ONE","page":"e67111","volume":"8","issue":"6","source":"PLoS Journals","abstract":"Journal policy on research data and code availability is an important part of the ongoing shift toward publishing reproducible computational science. This article extends the literature by studying journal data sharing policies by year (for both 2011 and 2012) for a referent set of 170 journals. We make a further contribution by evaluating code sharing policies, supplemental materials policies, and open access status for these 170 journals for each of 2011 and 2012. We build a predictive model of open data and code policy adoption as a function of impact factor and publisher and find higher impact journals more likely to have open data and code policies and scientific societies more likely to have open data and code policies than commercial publishers. We also find open data policies tend to lead open code policies, and we find no relationship between open data and code policies and either supplemental material policies or open access journal status. Of the journals in this study, 38% had a data policy, 22% had a code policy, and 66% had a supplemental materials policy as of June 2012. This reflects a striking one year increase of 16% in the number of data policies, a 30% increase in code policies, and a 7% increase in the number of supplemental materials policies. We introduce a new dataset to the community that categorizes data and code sharing, supplemental materials, and open access policies in 2011 and 2012 for these 170 journals.","DOI":"10.1371/journal.pone.0067111","shortTitle":"Toward Reproducible Computational Research","journalAbbreviation":"PLoS ONE","author":[{"family":"Stodden","given":"Victoria"},{"family":"Guo","given":"Peixuan"},{"family":"Ma","given":"Zhaokun"}],"issued":{"date-parts":[["2013",6,21]]},"accessed":{"date-parts":[["2014",8,6]]}},"prefix":"e.g., "}],"schema":"https://github.com/citation-style-language/schema/raw/master/csl-citation.json"} </w:instrText>
      </w:r>
      <w:r w:rsidR="00E67384">
        <w:fldChar w:fldCharType="separate"/>
      </w:r>
      <w:r w:rsidR="00E67384">
        <w:rPr>
          <w:noProof/>
        </w:rPr>
        <w:t>(e.g., Stodden, Guo, &amp; Ma, 2013)</w:t>
      </w:r>
      <w:r w:rsidR="00E67384">
        <w:fldChar w:fldCharType="end"/>
      </w:r>
      <w:r>
        <w:t xml:space="preserve">. Thus, in order to weight the sample towards higher quality journals, and to enable us to assess differences in practices related to journal quality, we divided our journal list into three groups: the first group of journals included those ranked 1 through 10 (10 journals), the second had those ranked 11-110 (100 journals), and the third had the rest those ranked 111-1455 (1,345 journals). We combined the journals with the years (2000-2010) and weeks (1-51) to yield a sampling frame that covered each of the journals across the whole time period (2000-01 through 2010-52).  We then randomly selected 90 journal-year-week tuples for each </w:t>
      </w:r>
      <w:proofErr w:type="gramStart"/>
      <w:r>
        <w:t>strata</w:t>
      </w:r>
      <w:proofErr w:type="gramEnd"/>
      <w:r>
        <w:t>.  We worked through this list taking the first 30 issues listed that appeared to be from journals that publish original research, as opposed to review journals.</w:t>
      </w:r>
    </w:p>
    <w:p w14:paraId="407B1025" w14:textId="77777777" w:rsidR="002644D2" w:rsidRDefault="002644D2">
      <w:pPr>
        <w:pStyle w:val="Normal1"/>
        <w:widowControl w:val="0"/>
      </w:pPr>
    </w:p>
    <w:p w14:paraId="4C2743D1" w14:textId="77777777" w:rsidR="002644D2" w:rsidRDefault="00A14B97">
      <w:pPr>
        <w:pStyle w:val="Normal1"/>
        <w:widowControl w:val="0"/>
      </w:pPr>
      <w:r>
        <w:t xml:space="preserve">We then manually retrieved the issue from the journal website that was current in the year and week number. When an issue was dated during or after the chosen week, we chose the issue that came out prior to that week. We found two journals in the sample (one in the 10-100 </w:t>
      </w:r>
      <w:proofErr w:type="spellStart"/>
      <w:r>
        <w:t>stata</w:t>
      </w:r>
      <w:proofErr w:type="spellEnd"/>
      <w:r>
        <w:t xml:space="preserve"> and one in the 101-1455 strata) that we did not have library access to and discarded these, taking the next journal-year-week tuple. We also found 12 tuples that were prior to the first published volume of the journal (e.g., we sought a 2001 article from a journal that began publishing in 2006), in those cases we discarded that tuple and used the next from the list of 90, rather than taking the first issue of the journal on the basis that first issues might be systematically different.</w:t>
      </w:r>
    </w:p>
    <w:p w14:paraId="196183BE" w14:textId="77777777" w:rsidR="002644D2" w:rsidRDefault="002644D2">
      <w:pPr>
        <w:pStyle w:val="Normal1"/>
        <w:widowControl w:val="0"/>
      </w:pPr>
    </w:p>
    <w:p w14:paraId="4D07C931" w14:textId="4903721D" w:rsidR="002644D2" w:rsidRDefault="00A14B97">
      <w:pPr>
        <w:pStyle w:val="Normal1"/>
        <w:widowControl w:val="0"/>
      </w:pPr>
      <w:r>
        <w:t xml:space="preserve">We assessed the content of the chosen issue, identifying research articles (as opposed to letters, editorials, perspectives, review/survey articles, and other publications, such as “plant registrations”). In two cases where our chosen issue did not have any research articles we went to the issue immediately following. From the research articles in the selected issue, we used a random number generator to choose one. We continued this process until we had 30 research articles from each </w:t>
      </w:r>
      <w:proofErr w:type="gramStart"/>
      <w:r>
        <w:t>strata</w:t>
      </w:r>
      <w:proofErr w:type="gramEnd"/>
      <w:r>
        <w:t xml:space="preserve"> for a total dataset </w:t>
      </w:r>
      <w:r w:rsidR="00E67384">
        <w:t xml:space="preserve">of 90 biology research articles, as shown in </w:t>
      </w:r>
      <w:r w:rsidR="00E67384">
        <w:fldChar w:fldCharType="begin"/>
      </w:r>
      <w:r w:rsidR="00E67384">
        <w:instrText xml:space="preserve"> REF _Ref268960631 \h </w:instrText>
      </w:r>
      <w:r w:rsidR="00E67384">
        <w:fldChar w:fldCharType="separate"/>
      </w:r>
      <w:r w:rsidR="00E67384">
        <w:t xml:space="preserve">Table </w:t>
      </w:r>
      <w:r w:rsidR="00E67384">
        <w:rPr>
          <w:noProof/>
        </w:rPr>
        <w:t>1</w:t>
      </w:r>
      <w:r w:rsidR="00E67384">
        <w:fldChar w:fldCharType="end"/>
      </w:r>
      <w:r w:rsidR="00E67384">
        <w:t>.</w:t>
      </w:r>
    </w:p>
    <w:p w14:paraId="6548F002" w14:textId="77777777" w:rsidR="00E67384" w:rsidRDefault="00E67384">
      <w:pPr>
        <w:pStyle w:val="Normal1"/>
        <w:widowControl w:val="0"/>
      </w:pPr>
    </w:p>
    <w:p w14:paraId="3B9101CD" w14:textId="078F37F9" w:rsidR="00E67384" w:rsidRDefault="00E67384" w:rsidP="00E67384">
      <w:pPr>
        <w:pStyle w:val="Caption"/>
        <w:keepNext/>
      </w:pPr>
      <w:bookmarkStart w:id="3" w:name="_Ref268960631"/>
      <w:r>
        <w:t xml:space="preserve">Table </w:t>
      </w:r>
      <w:fldSimple w:instr=" SEQ Table \* ARABIC ">
        <w:r w:rsidR="005306C4">
          <w:rPr>
            <w:noProof/>
          </w:rPr>
          <w:t>1</w:t>
        </w:r>
      </w:fldSimple>
      <w:bookmarkEnd w:id="3"/>
      <w:r>
        <w:t>: Summary of sample and sample frame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50"/>
        <w:gridCol w:w="2145"/>
        <w:gridCol w:w="2025"/>
        <w:gridCol w:w="2340"/>
      </w:tblGrid>
      <w:tr w:rsidR="00E67384" w14:paraId="0BCAF5C6" w14:textId="77777777" w:rsidTr="003A0912">
        <w:tc>
          <w:tcPr>
            <w:tcW w:w="2850" w:type="dxa"/>
            <w:tcMar>
              <w:top w:w="100" w:type="dxa"/>
              <w:left w:w="100" w:type="dxa"/>
              <w:bottom w:w="100" w:type="dxa"/>
              <w:right w:w="100" w:type="dxa"/>
            </w:tcMar>
          </w:tcPr>
          <w:p w14:paraId="47DA0875" w14:textId="77777777" w:rsidR="00E67384" w:rsidRDefault="00E67384" w:rsidP="003A0912">
            <w:pPr>
              <w:pStyle w:val="Normal1"/>
              <w:widowControl w:val="0"/>
              <w:spacing w:line="240" w:lineRule="auto"/>
            </w:pPr>
          </w:p>
        </w:tc>
        <w:tc>
          <w:tcPr>
            <w:tcW w:w="2145" w:type="dxa"/>
            <w:tcMar>
              <w:top w:w="100" w:type="dxa"/>
              <w:left w:w="100" w:type="dxa"/>
              <w:bottom w:w="100" w:type="dxa"/>
              <w:right w:w="100" w:type="dxa"/>
            </w:tcMar>
          </w:tcPr>
          <w:p w14:paraId="128340E8" w14:textId="77777777" w:rsidR="00E67384" w:rsidRDefault="00E67384" w:rsidP="003A0912">
            <w:pPr>
              <w:pStyle w:val="Normal1"/>
              <w:widowControl w:val="0"/>
              <w:spacing w:line="240" w:lineRule="auto"/>
            </w:pPr>
            <w:r>
              <w:t>Strata 1</w:t>
            </w:r>
          </w:p>
        </w:tc>
        <w:tc>
          <w:tcPr>
            <w:tcW w:w="2025" w:type="dxa"/>
            <w:tcMar>
              <w:top w:w="100" w:type="dxa"/>
              <w:left w:w="100" w:type="dxa"/>
              <w:bottom w:w="100" w:type="dxa"/>
              <w:right w:w="100" w:type="dxa"/>
            </w:tcMar>
          </w:tcPr>
          <w:p w14:paraId="505DB3EF" w14:textId="77777777" w:rsidR="00E67384" w:rsidRDefault="00E67384" w:rsidP="003A0912">
            <w:pPr>
              <w:pStyle w:val="Normal1"/>
              <w:widowControl w:val="0"/>
              <w:spacing w:line="240" w:lineRule="auto"/>
            </w:pPr>
            <w:r>
              <w:t>Strata 2</w:t>
            </w:r>
          </w:p>
        </w:tc>
        <w:tc>
          <w:tcPr>
            <w:tcW w:w="2340" w:type="dxa"/>
            <w:tcMar>
              <w:top w:w="100" w:type="dxa"/>
              <w:left w:w="100" w:type="dxa"/>
              <w:bottom w:w="100" w:type="dxa"/>
              <w:right w:w="100" w:type="dxa"/>
            </w:tcMar>
          </w:tcPr>
          <w:p w14:paraId="35CCC5BF" w14:textId="77777777" w:rsidR="00E67384" w:rsidRDefault="00E67384" w:rsidP="003A0912">
            <w:pPr>
              <w:pStyle w:val="Normal1"/>
              <w:widowControl w:val="0"/>
              <w:spacing w:line="240" w:lineRule="auto"/>
            </w:pPr>
            <w:r>
              <w:t>Strata 3</w:t>
            </w:r>
          </w:p>
        </w:tc>
      </w:tr>
      <w:tr w:rsidR="00E67384" w14:paraId="5C35AB3D" w14:textId="77777777" w:rsidTr="003A0912">
        <w:tc>
          <w:tcPr>
            <w:tcW w:w="2850" w:type="dxa"/>
            <w:tcMar>
              <w:top w:w="100" w:type="dxa"/>
              <w:left w:w="100" w:type="dxa"/>
              <w:bottom w:w="100" w:type="dxa"/>
              <w:right w:w="100" w:type="dxa"/>
            </w:tcMar>
          </w:tcPr>
          <w:p w14:paraId="0443680D" w14:textId="77777777" w:rsidR="00E67384" w:rsidRDefault="00E67384" w:rsidP="003A0912">
            <w:pPr>
              <w:pStyle w:val="Normal1"/>
              <w:widowControl w:val="0"/>
              <w:spacing w:line="240" w:lineRule="auto"/>
            </w:pPr>
            <w:r>
              <w:t>Journals in Sample Frame</w:t>
            </w:r>
          </w:p>
        </w:tc>
        <w:tc>
          <w:tcPr>
            <w:tcW w:w="2145" w:type="dxa"/>
            <w:tcMar>
              <w:top w:w="100" w:type="dxa"/>
              <w:left w:w="100" w:type="dxa"/>
              <w:bottom w:w="100" w:type="dxa"/>
              <w:right w:w="100" w:type="dxa"/>
            </w:tcMar>
          </w:tcPr>
          <w:p w14:paraId="28FB7A43" w14:textId="77777777" w:rsidR="00E67384" w:rsidRDefault="00E67384" w:rsidP="003A0912">
            <w:pPr>
              <w:pStyle w:val="Normal1"/>
              <w:widowControl w:val="0"/>
              <w:spacing w:line="240" w:lineRule="auto"/>
            </w:pPr>
            <w:r>
              <w:t>10</w:t>
            </w:r>
          </w:p>
        </w:tc>
        <w:tc>
          <w:tcPr>
            <w:tcW w:w="2025" w:type="dxa"/>
            <w:tcMar>
              <w:top w:w="100" w:type="dxa"/>
              <w:left w:w="100" w:type="dxa"/>
              <w:bottom w:w="100" w:type="dxa"/>
              <w:right w:w="100" w:type="dxa"/>
            </w:tcMar>
          </w:tcPr>
          <w:p w14:paraId="528E3760" w14:textId="77777777" w:rsidR="00E67384" w:rsidRDefault="00E67384" w:rsidP="003A0912">
            <w:pPr>
              <w:pStyle w:val="Normal1"/>
              <w:widowControl w:val="0"/>
              <w:spacing w:line="240" w:lineRule="auto"/>
            </w:pPr>
            <w:r>
              <w:t>100</w:t>
            </w:r>
          </w:p>
        </w:tc>
        <w:tc>
          <w:tcPr>
            <w:tcW w:w="2340" w:type="dxa"/>
            <w:tcMar>
              <w:top w:w="100" w:type="dxa"/>
              <w:left w:w="100" w:type="dxa"/>
              <w:bottom w:w="100" w:type="dxa"/>
              <w:right w:w="100" w:type="dxa"/>
            </w:tcMar>
          </w:tcPr>
          <w:p w14:paraId="34EF5251" w14:textId="77777777" w:rsidR="00E67384" w:rsidRDefault="00E67384" w:rsidP="003A0912">
            <w:pPr>
              <w:pStyle w:val="Normal1"/>
              <w:widowControl w:val="0"/>
              <w:spacing w:line="240" w:lineRule="auto"/>
            </w:pPr>
            <w:r>
              <w:t>1,345</w:t>
            </w:r>
          </w:p>
        </w:tc>
      </w:tr>
      <w:tr w:rsidR="00E67384" w14:paraId="6233896E" w14:textId="77777777" w:rsidTr="003A0912">
        <w:tc>
          <w:tcPr>
            <w:tcW w:w="2850" w:type="dxa"/>
            <w:tcMar>
              <w:top w:w="100" w:type="dxa"/>
              <w:left w:w="100" w:type="dxa"/>
              <w:bottom w:w="100" w:type="dxa"/>
              <w:right w:w="100" w:type="dxa"/>
            </w:tcMar>
          </w:tcPr>
          <w:p w14:paraId="44FE041F" w14:textId="77777777" w:rsidR="00E67384" w:rsidRDefault="00E67384" w:rsidP="003A0912">
            <w:pPr>
              <w:pStyle w:val="Normal1"/>
              <w:widowControl w:val="0"/>
              <w:spacing w:line="240" w:lineRule="auto"/>
            </w:pPr>
            <w:r>
              <w:t>Articles in Sample</w:t>
            </w:r>
          </w:p>
        </w:tc>
        <w:tc>
          <w:tcPr>
            <w:tcW w:w="2145" w:type="dxa"/>
            <w:tcMar>
              <w:top w:w="100" w:type="dxa"/>
              <w:left w:w="100" w:type="dxa"/>
              <w:bottom w:w="100" w:type="dxa"/>
              <w:right w:w="100" w:type="dxa"/>
            </w:tcMar>
          </w:tcPr>
          <w:p w14:paraId="5FF0E0BE" w14:textId="77777777" w:rsidR="00E67384" w:rsidRDefault="00E67384" w:rsidP="003A0912">
            <w:pPr>
              <w:pStyle w:val="Normal1"/>
              <w:widowControl w:val="0"/>
              <w:spacing w:line="240" w:lineRule="auto"/>
            </w:pPr>
            <w:r>
              <w:t>30</w:t>
            </w:r>
          </w:p>
        </w:tc>
        <w:tc>
          <w:tcPr>
            <w:tcW w:w="2025" w:type="dxa"/>
            <w:tcMar>
              <w:top w:w="100" w:type="dxa"/>
              <w:left w:w="100" w:type="dxa"/>
              <w:bottom w:w="100" w:type="dxa"/>
              <w:right w:w="100" w:type="dxa"/>
            </w:tcMar>
          </w:tcPr>
          <w:p w14:paraId="36EABDCE" w14:textId="77777777" w:rsidR="00E67384" w:rsidRDefault="00E67384" w:rsidP="003A0912">
            <w:pPr>
              <w:pStyle w:val="Normal1"/>
              <w:widowControl w:val="0"/>
              <w:spacing w:line="240" w:lineRule="auto"/>
            </w:pPr>
            <w:r>
              <w:t>30</w:t>
            </w:r>
          </w:p>
        </w:tc>
        <w:tc>
          <w:tcPr>
            <w:tcW w:w="2340" w:type="dxa"/>
            <w:tcMar>
              <w:top w:w="100" w:type="dxa"/>
              <w:left w:w="100" w:type="dxa"/>
              <w:bottom w:w="100" w:type="dxa"/>
              <w:right w:w="100" w:type="dxa"/>
            </w:tcMar>
          </w:tcPr>
          <w:p w14:paraId="66804713" w14:textId="77777777" w:rsidR="00E67384" w:rsidRDefault="00E67384" w:rsidP="003A0912">
            <w:pPr>
              <w:pStyle w:val="Normal1"/>
              <w:widowControl w:val="0"/>
              <w:spacing w:line="240" w:lineRule="auto"/>
            </w:pPr>
            <w:r>
              <w:t>30</w:t>
            </w:r>
          </w:p>
        </w:tc>
      </w:tr>
      <w:tr w:rsidR="00E67384" w14:paraId="591A1533" w14:textId="77777777" w:rsidTr="003A0912">
        <w:tc>
          <w:tcPr>
            <w:tcW w:w="2850" w:type="dxa"/>
            <w:tcMar>
              <w:top w:w="100" w:type="dxa"/>
              <w:left w:w="100" w:type="dxa"/>
              <w:bottom w:w="100" w:type="dxa"/>
              <w:right w:w="100" w:type="dxa"/>
            </w:tcMar>
          </w:tcPr>
          <w:p w14:paraId="6E2C1F85" w14:textId="77777777" w:rsidR="00E67384" w:rsidRDefault="00E67384" w:rsidP="003A0912">
            <w:pPr>
              <w:pStyle w:val="Normal1"/>
              <w:widowControl w:val="0"/>
              <w:spacing w:line="240" w:lineRule="auto"/>
            </w:pPr>
            <w:r>
              <w:t>Journals in Sample</w:t>
            </w:r>
          </w:p>
        </w:tc>
        <w:tc>
          <w:tcPr>
            <w:tcW w:w="2145" w:type="dxa"/>
            <w:tcMar>
              <w:top w:w="100" w:type="dxa"/>
              <w:left w:w="100" w:type="dxa"/>
              <w:bottom w:w="100" w:type="dxa"/>
              <w:right w:w="100" w:type="dxa"/>
            </w:tcMar>
          </w:tcPr>
          <w:p w14:paraId="2DC21400" w14:textId="77777777" w:rsidR="00E67384" w:rsidRDefault="00E67384" w:rsidP="003A0912">
            <w:pPr>
              <w:pStyle w:val="Normal1"/>
              <w:widowControl w:val="0"/>
              <w:spacing w:line="240" w:lineRule="auto"/>
            </w:pPr>
            <w:r>
              <w:t>5</w:t>
            </w:r>
          </w:p>
        </w:tc>
        <w:tc>
          <w:tcPr>
            <w:tcW w:w="2025" w:type="dxa"/>
            <w:tcMar>
              <w:top w:w="100" w:type="dxa"/>
              <w:left w:w="100" w:type="dxa"/>
              <w:bottom w:w="100" w:type="dxa"/>
              <w:right w:w="100" w:type="dxa"/>
            </w:tcMar>
          </w:tcPr>
          <w:p w14:paraId="09860005" w14:textId="77777777" w:rsidR="00E67384" w:rsidRDefault="00E67384" w:rsidP="003A0912">
            <w:pPr>
              <w:pStyle w:val="Normal1"/>
              <w:widowControl w:val="0"/>
              <w:spacing w:line="240" w:lineRule="auto"/>
            </w:pPr>
            <w:r>
              <w:t>23</w:t>
            </w:r>
          </w:p>
        </w:tc>
        <w:tc>
          <w:tcPr>
            <w:tcW w:w="2340" w:type="dxa"/>
            <w:tcMar>
              <w:top w:w="100" w:type="dxa"/>
              <w:left w:w="100" w:type="dxa"/>
              <w:bottom w:w="100" w:type="dxa"/>
              <w:right w:w="100" w:type="dxa"/>
            </w:tcMar>
          </w:tcPr>
          <w:p w14:paraId="74BB863F" w14:textId="77777777" w:rsidR="00E67384" w:rsidRDefault="00E67384" w:rsidP="003A0912">
            <w:pPr>
              <w:pStyle w:val="Normal1"/>
              <w:widowControl w:val="0"/>
              <w:spacing w:line="240" w:lineRule="auto"/>
            </w:pPr>
            <w:r>
              <w:t>30</w:t>
            </w:r>
          </w:p>
        </w:tc>
      </w:tr>
    </w:tbl>
    <w:p w14:paraId="5EB10357" w14:textId="77777777" w:rsidR="00E67384" w:rsidRDefault="00E67384">
      <w:pPr>
        <w:pStyle w:val="Normal1"/>
        <w:widowControl w:val="0"/>
      </w:pPr>
    </w:p>
    <w:p w14:paraId="2ECA9459" w14:textId="28E6941E" w:rsidR="002644D2" w:rsidRDefault="00A14B97">
      <w:pPr>
        <w:pStyle w:val="Normal1"/>
        <w:widowControl w:val="0"/>
      </w:pPr>
      <w:r>
        <w:t xml:space="preserve">We obtained PDFs of the articles and of any supplemental materials (these were often “methods and materials” online supplements with their own text and references lists). We initially attempted to convert the PDFs into text for ease of coding in content analysis tools, but abandoned this due to difficulties in conversion; we worked with the PDF articles directly. During coding we found one article that was not a biology article (it was a pure mathematics article) and we replaced it with an article derived from the next tuple in the original random selection for that strata. </w:t>
      </w:r>
      <w:r w:rsidR="002B7441">
        <w:t xml:space="preserve">Appendix 1 </w:t>
      </w:r>
      <w:r>
        <w:t>includes a full list of categories in our sample frame</w:t>
      </w:r>
      <w:r w:rsidR="002B7441">
        <w:t xml:space="preserve"> and</w:t>
      </w:r>
      <w:r>
        <w:t xml:space="preserve"> journals</w:t>
      </w:r>
      <w:r w:rsidR="002B7441">
        <w:t xml:space="preserve"> in our </w:t>
      </w:r>
      <w:r w:rsidR="002B7441">
        <w:lastRenderedPageBreak/>
        <w:t>sample</w:t>
      </w:r>
      <w:r w:rsidR="00E67384">
        <w:t xml:space="preserve">; </w:t>
      </w:r>
      <w:r w:rsidR="00E67384">
        <w:fldChar w:fldCharType="begin"/>
      </w:r>
      <w:r w:rsidR="00E67384">
        <w:instrText xml:space="preserve"> REF _Ref268960704 \h </w:instrText>
      </w:r>
      <w:r w:rsidR="00E67384">
        <w:fldChar w:fldCharType="separate"/>
      </w:r>
      <w:r w:rsidR="00E67384">
        <w:t xml:space="preserve">Table </w:t>
      </w:r>
      <w:r w:rsidR="00E67384">
        <w:rPr>
          <w:noProof/>
        </w:rPr>
        <w:t>2</w:t>
      </w:r>
      <w:r w:rsidR="00E67384">
        <w:fldChar w:fldCharType="end"/>
      </w:r>
      <w:r w:rsidR="00E67384">
        <w:t xml:space="preserve"> shows a distribution of articles from well-known journals in the top strata by impact factor.</w:t>
      </w:r>
    </w:p>
    <w:p w14:paraId="72F04EC0" w14:textId="77777777" w:rsidR="00E67384" w:rsidRDefault="00E67384">
      <w:pPr>
        <w:pStyle w:val="Normal1"/>
        <w:widowControl w:val="0"/>
      </w:pPr>
    </w:p>
    <w:p w14:paraId="238AB79C" w14:textId="0847FBAC" w:rsidR="00E67384" w:rsidRDefault="00E67384" w:rsidP="00E67384">
      <w:pPr>
        <w:pStyle w:val="Caption"/>
        <w:keepNext/>
      </w:pPr>
      <w:bookmarkStart w:id="4" w:name="_Ref268960704"/>
      <w:r>
        <w:t xml:space="preserve">Table </w:t>
      </w:r>
      <w:fldSimple w:instr=" SEQ Table \* ARABIC ">
        <w:r w:rsidR="005306C4">
          <w:rPr>
            <w:noProof/>
          </w:rPr>
          <w:t>2</w:t>
        </w:r>
      </w:fldSimple>
      <w:bookmarkEnd w:id="4"/>
      <w:r>
        <w:t>: Numbers of articles included from Tier 1 journals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644D2" w14:paraId="772A704B" w14:textId="77777777">
        <w:tc>
          <w:tcPr>
            <w:tcW w:w="4680" w:type="dxa"/>
            <w:tcMar>
              <w:top w:w="100" w:type="dxa"/>
              <w:left w:w="100" w:type="dxa"/>
              <w:bottom w:w="100" w:type="dxa"/>
              <w:right w:w="100" w:type="dxa"/>
            </w:tcMar>
          </w:tcPr>
          <w:p w14:paraId="2CA9F393" w14:textId="77777777" w:rsidR="002644D2" w:rsidRDefault="00A14B97">
            <w:pPr>
              <w:pStyle w:val="Normal1"/>
              <w:widowControl w:val="0"/>
              <w:spacing w:line="240" w:lineRule="auto"/>
            </w:pPr>
            <w:r>
              <w:rPr>
                <w:b/>
              </w:rPr>
              <w:t>Journal Name</w:t>
            </w:r>
          </w:p>
        </w:tc>
        <w:tc>
          <w:tcPr>
            <w:tcW w:w="4680" w:type="dxa"/>
            <w:tcMar>
              <w:top w:w="100" w:type="dxa"/>
              <w:left w:w="100" w:type="dxa"/>
              <w:bottom w:w="100" w:type="dxa"/>
              <w:right w:w="100" w:type="dxa"/>
            </w:tcMar>
          </w:tcPr>
          <w:p w14:paraId="0EF20EB2" w14:textId="77777777" w:rsidR="002644D2" w:rsidRDefault="00A14B97">
            <w:pPr>
              <w:pStyle w:val="Normal1"/>
              <w:widowControl w:val="0"/>
              <w:spacing w:line="240" w:lineRule="auto"/>
            </w:pPr>
            <w:r>
              <w:rPr>
                <w:b/>
              </w:rPr>
              <w:t>Article Count</w:t>
            </w:r>
          </w:p>
        </w:tc>
      </w:tr>
      <w:tr w:rsidR="002644D2" w14:paraId="64B93A7C" w14:textId="77777777">
        <w:tc>
          <w:tcPr>
            <w:tcW w:w="4680" w:type="dxa"/>
            <w:tcMar>
              <w:top w:w="100" w:type="dxa"/>
              <w:left w:w="100" w:type="dxa"/>
              <w:bottom w:w="100" w:type="dxa"/>
              <w:right w:w="100" w:type="dxa"/>
            </w:tcMar>
          </w:tcPr>
          <w:p w14:paraId="3222DED7" w14:textId="77777777" w:rsidR="002644D2" w:rsidRDefault="00A14B97">
            <w:pPr>
              <w:pStyle w:val="Normal1"/>
              <w:widowControl w:val="0"/>
              <w:spacing w:line="240" w:lineRule="auto"/>
            </w:pPr>
            <w:r>
              <w:t>Science</w:t>
            </w:r>
          </w:p>
        </w:tc>
        <w:tc>
          <w:tcPr>
            <w:tcW w:w="4680" w:type="dxa"/>
            <w:tcMar>
              <w:top w:w="100" w:type="dxa"/>
              <w:left w:w="100" w:type="dxa"/>
              <w:bottom w:w="100" w:type="dxa"/>
              <w:right w:w="100" w:type="dxa"/>
            </w:tcMar>
          </w:tcPr>
          <w:p w14:paraId="7ECB9FAA" w14:textId="77777777" w:rsidR="002644D2" w:rsidRDefault="00A14B97">
            <w:pPr>
              <w:pStyle w:val="Normal1"/>
              <w:widowControl w:val="0"/>
              <w:spacing w:line="240" w:lineRule="auto"/>
            </w:pPr>
            <w:r>
              <w:t>7</w:t>
            </w:r>
          </w:p>
        </w:tc>
      </w:tr>
      <w:tr w:rsidR="002644D2" w14:paraId="3BE4197F" w14:textId="77777777">
        <w:tc>
          <w:tcPr>
            <w:tcW w:w="4680" w:type="dxa"/>
            <w:tcMar>
              <w:top w:w="100" w:type="dxa"/>
              <w:left w:w="100" w:type="dxa"/>
              <w:bottom w:w="100" w:type="dxa"/>
              <w:right w:w="100" w:type="dxa"/>
            </w:tcMar>
          </w:tcPr>
          <w:p w14:paraId="31059F75" w14:textId="77777777" w:rsidR="002644D2" w:rsidRDefault="00A14B97">
            <w:pPr>
              <w:pStyle w:val="Normal1"/>
              <w:widowControl w:val="0"/>
              <w:spacing w:line="240" w:lineRule="auto"/>
            </w:pPr>
            <w:r>
              <w:t>Nature</w:t>
            </w:r>
          </w:p>
        </w:tc>
        <w:tc>
          <w:tcPr>
            <w:tcW w:w="4680" w:type="dxa"/>
            <w:tcMar>
              <w:top w:w="100" w:type="dxa"/>
              <w:left w:w="100" w:type="dxa"/>
              <w:bottom w:w="100" w:type="dxa"/>
              <w:right w:w="100" w:type="dxa"/>
            </w:tcMar>
          </w:tcPr>
          <w:p w14:paraId="3FC3215F" w14:textId="77777777" w:rsidR="002644D2" w:rsidRDefault="00A14B97">
            <w:pPr>
              <w:pStyle w:val="Normal1"/>
              <w:widowControl w:val="0"/>
              <w:spacing w:line="240" w:lineRule="auto"/>
            </w:pPr>
            <w:r>
              <w:t>5</w:t>
            </w:r>
          </w:p>
        </w:tc>
      </w:tr>
      <w:tr w:rsidR="002644D2" w14:paraId="6A5F9CFC" w14:textId="77777777">
        <w:tc>
          <w:tcPr>
            <w:tcW w:w="4680" w:type="dxa"/>
            <w:tcMar>
              <w:top w:w="100" w:type="dxa"/>
              <w:left w:w="100" w:type="dxa"/>
              <w:bottom w:w="100" w:type="dxa"/>
              <w:right w:w="100" w:type="dxa"/>
            </w:tcMar>
          </w:tcPr>
          <w:p w14:paraId="38B2EAC3" w14:textId="77777777" w:rsidR="002644D2" w:rsidRDefault="00A14B97">
            <w:pPr>
              <w:pStyle w:val="Normal1"/>
              <w:widowControl w:val="0"/>
              <w:spacing w:line="240" w:lineRule="auto"/>
            </w:pPr>
            <w:r>
              <w:t>Cell</w:t>
            </w:r>
          </w:p>
        </w:tc>
        <w:tc>
          <w:tcPr>
            <w:tcW w:w="4680" w:type="dxa"/>
            <w:tcMar>
              <w:top w:w="100" w:type="dxa"/>
              <w:left w:w="100" w:type="dxa"/>
              <w:bottom w:w="100" w:type="dxa"/>
              <w:right w:w="100" w:type="dxa"/>
            </w:tcMar>
          </w:tcPr>
          <w:p w14:paraId="42E51B93" w14:textId="77777777" w:rsidR="002644D2" w:rsidRDefault="00A14B97">
            <w:pPr>
              <w:pStyle w:val="Normal1"/>
              <w:widowControl w:val="0"/>
              <w:spacing w:line="240" w:lineRule="auto"/>
            </w:pPr>
            <w:r>
              <w:t>7</w:t>
            </w:r>
          </w:p>
        </w:tc>
      </w:tr>
      <w:tr w:rsidR="002644D2" w14:paraId="073998B4" w14:textId="77777777">
        <w:tc>
          <w:tcPr>
            <w:tcW w:w="4680" w:type="dxa"/>
            <w:tcMar>
              <w:top w:w="100" w:type="dxa"/>
              <w:left w:w="100" w:type="dxa"/>
              <w:bottom w:w="100" w:type="dxa"/>
              <w:right w:w="100" w:type="dxa"/>
            </w:tcMar>
          </w:tcPr>
          <w:p w14:paraId="71164D6E" w14:textId="77777777" w:rsidR="002644D2" w:rsidRDefault="00A14B97">
            <w:pPr>
              <w:pStyle w:val="Normal1"/>
              <w:widowControl w:val="0"/>
              <w:spacing w:line="240" w:lineRule="auto"/>
            </w:pPr>
            <w:r>
              <w:t>Nature Biotechnology</w:t>
            </w:r>
          </w:p>
        </w:tc>
        <w:tc>
          <w:tcPr>
            <w:tcW w:w="4680" w:type="dxa"/>
            <w:tcMar>
              <w:top w:w="100" w:type="dxa"/>
              <w:left w:w="100" w:type="dxa"/>
              <w:bottom w:w="100" w:type="dxa"/>
              <w:right w:w="100" w:type="dxa"/>
            </w:tcMar>
          </w:tcPr>
          <w:p w14:paraId="7FA565A6" w14:textId="77777777" w:rsidR="002644D2" w:rsidRDefault="00A14B97">
            <w:pPr>
              <w:pStyle w:val="Normal1"/>
              <w:widowControl w:val="0"/>
              <w:spacing w:line="240" w:lineRule="auto"/>
            </w:pPr>
            <w:r>
              <w:t>5</w:t>
            </w:r>
          </w:p>
        </w:tc>
      </w:tr>
      <w:tr w:rsidR="002644D2" w14:paraId="2505207F" w14:textId="77777777">
        <w:tc>
          <w:tcPr>
            <w:tcW w:w="4680" w:type="dxa"/>
            <w:tcMar>
              <w:top w:w="100" w:type="dxa"/>
              <w:left w:w="100" w:type="dxa"/>
              <w:bottom w:w="100" w:type="dxa"/>
              <w:right w:w="100" w:type="dxa"/>
            </w:tcMar>
          </w:tcPr>
          <w:p w14:paraId="47A3ED8F" w14:textId="77777777" w:rsidR="002644D2" w:rsidRDefault="00A14B97">
            <w:pPr>
              <w:pStyle w:val="Normal1"/>
              <w:widowControl w:val="0"/>
              <w:spacing w:line="240" w:lineRule="auto"/>
            </w:pPr>
            <w:r>
              <w:t>Nature Genetics</w:t>
            </w:r>
          </w:p>
        </w:tc>
        <w:tc>
          <w:tcPr>
            <w:tcW w:w="4680" w:type="dxa"/>
            <w:tcMar>
              <w:top w:w="100" w:type="dxa"/>
              <w:left w:w="100" w:type="dxa"/>
              <w:bottom w:w="100" w:type="dxa"/>
              <w:right w:w="100" w:type="dxa"/>
            </w:tcMar>
          </w:tcPr>
          <w:p w14:paraId="76DD5B51" w14:textId="77777777" w:rsidR="002644D2" w:rsidRDefault="00A14B97">
            <w:pPr>
              <w:pStyle w:val="Normal1"/>
              <w:widowControl w:val="0"/>
              <w:spacing w:line="240" w:lineRule="auto"/>
            </w:pPr>
            <w:r>
              <w:t>5</w:t>
            </w:r>
          </w:p>
        </w:tc>
      </w:tr>
    </w:tbl>
    <w:p w14:paraId="50BC7B88" w14:textId="77777777" w:rsidR="002644D2" w:rsidRDefault="002644D2">
      <w:pPr>
        <w:pStyle w:val="Heading2"/>
        <w:widowControl w:val="0"/>
        <w:contextualSpacing w:val="0"/>
      </w:pPr>
      <w:bookmarkStart w:id="5" w:name="h.mhbalo8awr3v" w:colFirst="0" w:colLast="0"/>
      <w:bookmarkEnd w:id="5"/>
    </w:p>
    <w:p w14:paraId="69DBF09D" w14:textId="77777777" w:rsidR="002644D2" w:rsidRDefault="00A14B97">
      <w:pPr>
        <w:pStyle w:val="Heading2"/>
        <w:widowControl w:val="0"/>
        <w:contextualSpacing w:val="0"/>
      </w:pPr>
      <w:bookmarkStart w:id="6" w:name="h.eli2of3yqurm" w:colFirst="0" w:colLast="0"/>
      <w:bookmarkEnd w:id="6"/>
      <w:r>
        <w:t>Coding scheme development</w:t>
      </w:r>
    </w:p>
    <w:p w14:paraId="35AA9991" w14:textId="77777777" w:rsidR="002644D2" w:rsidRDefault="002644D2">
      <w:pPr>
        <w:pStyle w:val="Normal1"/>
        <w:widowControl w:val="0"/>
      </w:pPr>
    </w:p>
    <w:p w14:paraId="6CD2240B" w14:textId="77777777" w:rsidR="002644D2" w:rsidRDefault="00A14B97">
      <w:pPr>
        <w:pStyle w:val="Normal1"/>
        <w:widowControl w:val="0"/>
      </w:pPr>
      <w:r>
        <w:t xml:space="preserve">Our coding scheme development proceeded in three rounds: identifying software mentions, coding their characteristics, and coding their functions. In each case we developed our coding scheme by iterating between reading the text of the articles and the existing literature described above. </w:t>
      </w:r>
    </w:p>
    <w:p w14:paraId="54BDA811" w14:textId="77777777" w:rsidR="002644D2" w:rsidRDefault="00A14B97">
      <w:pPr>
        <w:pStyle w:val="Heading3"/>
        <w:widowControl w:val="0"/>
        <w:contextualSpacing w:val="0"/>
      </w:pPr>
      <w:bookmarkStart w:id="7" w:name="h.ryuklk5ayj9g" w:colFirst="0" w:colLast="0"/>
      <w:bookmarkEnd w:id="7"/>
      <w:r>
        <w:t>Identifying software mentions</w:t>
      </w:r>
    </w:p>
    <w:p w14:paraId="0AE56793" w14:textId="77777777" w:rsidR="002644D2" w:rsidRDefault="00A14B97">
      <w:pPr>
        <w:pStyle w:val="Normal1"/>
        <w:widowControl w:val="0"/>
      </w:pPr>
      <w:r>
        <w:t xml:space="preserve">In round one we analyzed the full text of the articles to identify mentions of software within an article. We were exhaustive in seeking locations of possible mentions, including not only the main text of the article, but also table and figure captions, reference list, and supplemental materials.  </w:t>
      </w:r>
    </w:p>
    <w:p w14:paraId="1DC32C40" w14:textId="77777777" w:rsidR="002644D2" w:rsidRDefault="002644D2">
      <w:pPr>
        <w:pStyle w:val="Normal1"/>
        <w:widowControl w:val="0"/>
      </w:pPr>
    </w:p>
    <w:p w14:paraId="63854F6A" w14:textId="416CDEF1" w:rsidR="002644D2" w:rsidRDefault="00A14B97">
      <w:pPr>
        <w:pStyle w:val="Normal1"/>
        <w:widowControl w:val="0"/>
      </w:pPr>
      <w:r>
        <w:t xml:space="preserve">We tested reliability of our ability to recognize software mentions by having two coders independently code sub-sets of articles and comparing their coding.  Reporting agreement is complicated in this case because the coding units are not predefined, rather the coders are picking them out from the text of the articles; these are thematic coding units </w:t>
      </w:r>
      <w:r w:rsidR="00582CE4">
        <w:t>that</w:t>
      </w:r>
      <w:r>
        <w:t xml:space="preserve"> may be whole paragraphs, sentences, or phrases.  Coders are thus only identifying units they think mention software, not identifying those th</w:t>
      </w:r>
      <w:r w:rsidR="00534F26">
        <w:t>ey think are not and</w:t>
      </w:r>
      <w:r>
        <w:t xml:space="preserve"> software mentions are sparse in the dataset. In this sense using agreement statistics on, say, a sentence level, would substantially inflate agreement due to the many sentences coded as not mentioning software. Given the sparseness of the thematic units it is also not necessary to adjust for the very unlikely case of chance agreement, and therefore we report straight percentage agreement</w:t>
      </w:r>
      <w:r w:rsidR="00D350C5">
        <w:t xml:space="preserve"> (and not, say, Cohen’s kappa), </w:t>
      </w:r>
      <w:r>
        <w:t>calculated using the “</w:t>
      </w:r>
      <w:proofErr w:type="spellStart"/>
      <w:r>
        <w:t>irr</w:t>
      </w:r>
      <w:proofErr w:type="spellEnd"/>
      <w:r>
        <w:t xml:space="preserve">” package for the R statistics program </w:t>
      </w:r>
      <w:r w:rsidR="005016E4">
        <w:fldChar w:fldCharType="begin"/>
      </w:r>
      <w:r w:rsidR="00D350C5">
        <w:instrText xml:space="preserve"> ADDIN ZOTERO_ITEM CSL_CITATION {"citationID":"1kd30c25l6","properties":{"formattedCitation":"(Gamer, Lemon, Singh, &amp; Fellows, 2012)","plainCitation":"(Gamer, Lemon, Singh, &amp; Fellows, 2012)"},"citationItems":[{"id":3297,"uris":["http://zotero.org/users/59249/items/HJTED5AI"],"uri":["http://zotero.org/users/59249/items/HJTED5AI"],"itemData":{"id":3297,"type":"book","title":"irr: Various Coefficients of Interrater Reliability and Agreement","URL":"http://CRAN.R-project.org/package=irr","note":"R package version 0.84","author":[{"family":"Gamer","given":"Matthias"},{"family":"Lemon","given":"Jim"},{"family":"Singh","given":"Puspendra"},{"family":"Fellows","given":"Ian"}],"issued":{"date-parts":[["2012"]]}}}],"schema":"https://github.com/citation-style-language/schema/raw/master/csl-citation.json"} </w:instrText>
      </w:r>
      <w:r w:rsidR="005016E4">
        <w:fldChar w:fldCharType="separate"/>
      </w:r>
      <w:r w:rsidR="00D350C5">
        <w:rPr>
          <w:noProof/>
        </w:rPr>
        <w:t>(Gamer, Lemon, Singh, &amp; Fellows, 2012)</w:t>
      </w:r>
      <w:r w:rsidR="005016E4">
        <w:fldChar w:fldCharType="end"/>
      </w:r>
      <w:r>
        <w:t xml:space="preserve">. We tested the reliability in this way twice: once at the beginning of coding, and once when we trained a new coder.  </w:t>
      </w:r>
    </w:p>
    <w:p w14:paraId="0C44903E" w14:textId="77777777" w:rsidR="002644D2" w:rsidRDefault="002644D2">
      <w:pPr>
        <w:pStyle w:val="Normal1"/>
        <w:widowControl w:val="0"/>
      </w:pPr>
    </w:p>
    <w:p w14:paraId="3D5E623B" w14:textId="1FB34602" w:rsidR="002644D2" w:rsidRDefault="00A14B97">
      <w:pPr>
        <w:pStyle w:val="Normal1"/>
        <w:widowControl w:val="0"/>
      </w:pPr>
      <w:r>
        <w:lastRenderedPageBreak/>
        <w:t>The first test included 12 articles in the sub-sample. Both coders agreed that there were no software mentions in 7 of the 12 articles. In the remaining 5 articles coders achieved percentage agreement of 68.2%. We identified the reasons for disagreement in discussion and resolved them with coding rules (e.g., sentences with two citations for one software package should be coded as two mentions). The most complex source of disagreement revolved around whether a sentence referred to a piece of software or the abstract scientific model; we discussed rubri</w:t>
      </w:r>
      <w:r w:rsidR="005F392C">
        <w:t>c to determine the difference, including brief online searching.</w:t>
      </w:r>
    </w:p>
    <w:p w14:paraId="68EB44C0" w14:textId="77777777" w:rsidR="002644D2" w:rsidRDefault="002644D2">
      <w:pPr>
        <w:pStyle w:val="Normal1"/>
        <w:widowControl w:val="0"/>
      </w:pPr>
    </w:p>
    <w:p w14:paraId="24B9795B" w14:textId="7FA1B980" w:rsidR="002644D2" w:rsidRDefault="00A14B97">
      <w:pPr>
        <w:pStyle w:val="Normal1"/>
        <w:widowControl w:val="0"/>
      </w:pPr>
      <w:r>
        <w:t xml:space="preserve">The second test occurred when we trained a third coder, using a new sub-sample of 8 articles.  There was agreement by both coders that 6 articles contained no software mentions. Agreement in the two remaining articles was 83.3%, with a single instance where one coder failed to identify a </w:t>
      </w:r>
      <w:r w:rsidR="003A49A0">
        <w:t>mention;</w:t>
      </w:r>
      <w:r>
        <w:t xml:space="preserve"> on inspection we ascribed this to coder fatigue</w:t>
      </w:r>
      <w:r w:rsidR="00B34D22">
        <w:t xml:space="preserve"> and not conceptual disagreement</w:t>
      </w:r>
      <w:r>
        <w:t>.  The high agreement in this second round of training provides confidence that the issues discussed in the first round were adequately resolved.</w:t>
      </w:r>
    </w:p>
    <w:p w14:paraId="7A715858" w14:textId="77777777" w:rsidR="002644D2" w:rsidRDefault="00A14B97">
      <w:pPr>
        <w:pStyle w:val="Heading3"/>
        <w:widowControl w:val="0"/>
        <w:contextualSpacing w:val="0"/>
      </w:pPr>
      <w:bookmarkStart w:id="8" w:name="h.qwsm8zlx9jbh" w:colFirst="0" w:colLast="0"/>
      <w:bookmarkEnd w:id="8"/>
      <w:r>
        <w:t>Software mention characteristics</w:t>
      </w:r>
    </w:p>
    <w:p w14:paraId="69572253" w14:textId="2F087DE5" w:rsidR="002644D2" w:rsidRDefault="00A14B97">
      <w:pPr>
        <w:pStyle w:val="Normal1"/>
        <w:widowControl w:val="0"/>
      </w:pPr>
      <w:r>
        <w:t xml:space="preserve">Our second coding scheme identified characteristics of software mentions. These codes are shown in </w:t>
      </w:r>
      <w:r w:rsidR="00237A6E">
        <w:fldChar w:fldCharType="begin"/>
      </w:r>
      <w:r w:rsidR="00237A6E">
        <w:instrText xml:space="preserve"> REF _Ref270144700 \h </w:instrText>
      </w:r>
      <w:r w:rsidR="00237A6E">
        <w:fldChar w:fldCharType="separate"/>
      </w:r>
      <w:r w:rsidR="00237A6E">
        <w:t xml:space="preserve">Table </w:t>
      </w:r>
      <w:r w:rsidR="00237A6E">
        <w:rPr>
          <w:noProof/>
        </w:rPr>
        <w:t>3</w:t>
      </w:r>
      <w:r w:rsidR="00237A6E">
        <w:fldChar w:fldCharType="end"/>
      </w:r>
      <w:r>
        <w:t xml:space="preserve">. We tested the reliability of this scheme by applying them to the mentions coded in the 12 article sub-sample discussed above; this set included 32 mentions drawn from the 5 articles that mentioned software. Since this coding involved applying codes to a pre-agreed set of mentions we report inter-coder reliability using Cohen kappa. Specifically we use </w:t>
      </w:r>
      <w:r w:rsidR="006D7D4D">
        <w:t>“</w:t>
      </w:r>
      <w:proofErr w:type="spellStart"/>
      <w:r w:rsidR="006D7D4D">
        <w:t>Byrt’s</w:t>
      </w:r>
      <w:proofErr w:type="spellEnd"/>
      <w:r w:rsidR="006D7D4D">
        <w:t xml:space="preserve"> kappa” </w:t>
      </w:r>
      <w:r w:rsidR="00CD02CB">
        <w:t>because it</w:t>
      </w:r>
      <w:r>
        <w:t xml:space="preserve"> adjusts for </w:t>
      </w:r>
      <w:r w:rsidR="00D2656E">
        <w:t xml:space="preserve">unbalanced </w:t>
      </w:r>
      <w:r>
        <w:t>prevalence (i.e., when one value, negative or positive, is rarely used)</w:t>
      </w:r>
      <w:r w:rsidR="006D7D4D">
        <w:t xml:space="preserve"> </w:t>
      </w:r>
      <w:r w:rsidR="006D7D4D">
        <w:fldChar w:fldCharType="begin"/>
      </w:r>
      <w:r w:rsidR="006D7D4D">
        <w:instrText xml:space="preserve"> ADDIN ZOTERO_ITEM CSL_CITATION {"citationID":"2e929fm72g","properties":{"formattedCitation":"(Byrt, Bishop, &amp; Carlin, 1993)","plainCitation":"(Byrt, Bishop, &amp; Carlin, 1993)"},"citationItems":[{"id":3298,"uris":["http://zotero.org/users/59249/items/P7F567UV"],"uri":["http://zotero.org/users/59249/items/P7F567UV"],"itemData":{"id":3298,"type":"article-journal","title":"Bias, prevalence and kappa","container-title":"Journal of Clinical Epidemiology","page":"423-429","volume":"46","issue":"5","source":"ScienceDirect","abstract":"Since the introduction of Cohen's kappa as a chance-adjusted measure of agreement between two observers, several “paradoxes” in its interpretation have been pointed out. The difficulties occur because kappa not only measures agreement but is also affected in complex ways by the presence of bias between observers and by the distributions of data across the categories that are used (“prevalence”). In this paper, new indices that provide independent measures of bias and prevalence, as well as of observed agreement, are defined and a simple formula is derived that expresses kappa in terms of these three indices. When comparisons are made between agreement studies it can be misleading to report kappa values alone, and it is recommended that researchers also include quantitative indicators of bias and prevalence.","DOI":"10.1016/0895-4356(93)90018-V","ISSN":"0895-4356","journalAbbreviation":"Journal of Clinical Epidemiology","author":[{"family":"Byrt","given":"Ted"},{"family":"Bishop","given":"Janet"},{"family":"Carlin","given":"John B."}],"issued":{"date-parts":[["1993",5]]},"accessed":{"date-parts":[["2014",6,19]]}}}],"schema":"https://github.com/citation-style-language/schema/raw/master/csl-citation.json"} </w:instrText>
      </w:r>
      <w:r w:rsidR="006D7D4D">
        <w:fldChar w:fldCharType="separate"/>
      </w:r>
      <w:r w:rsidR="006D7D4D">
        <w:rPr>
          <w:noProof/>
        </w:rPr>
        <w:t>(Byrt, Bishop, &amp; Carlin, 1993)</w:t>
      </w:r>
      <w:r w:rsidR="006D7D4D">
        <w:fldChar w:fldCharType="end"/>
      </w:r>
      <w:r>
        <w:t>.</w:t>
      </w:r>
    </w:p>
    <w:p w14:paraId="4ECCBBD1" w14:textId="77777777" w:rsidR="002644D2" w:rsidRDefault="002644D2">
      <w:pPr>
        <w:pStyle w:val="Normal1"/>
        <w:widowControl w:val="0"/>
      </w:pPr>
    </w:p>
    <w:p w14:paraId="6D07A5C5" w14:textId="0D12BF43" w:rsidR="00237A6E" w:rsidRDefault="00237A6E" w:rsidP="00B770B5">
      <w:pPr>
        <w:pStyle w:val="Caption"/>
        <w:keepNext/>
        <w:keepLines/>
      </w:pPr>
      <w:bookmarkStart w:id="9" w:name="_Ref270144700"/>
      <w:r>
        <w:lastRenderedPageBreak/>
        <w:t xml:space="preserve">Table </w:t>
      </w:r>
      <w:fldSimple w:instr=" SEQ Table \* ARABIC ">
        <w:r w:rsidR="005306C4">
          <w:rPr>
            <w:noProof/>
          </w:rPr>
          <w:t>3</w:t>
        </w:r>
      </w:fldSimple>
      <w:bookmarkEnd w:id="9"/>
      <w:r>
        <w:t>: Coding scheme for mentions of software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4605"/>
        <w:gridCol w:w="2535"/>
      </w:tblGrid>
      <w:tr w:rsidR="002644D2" w14:paraId="55ECEA68" w14:textId="77777777">
        <w:tc>
          <w:tcPr>
            <w:tcW w:w="2220" w:type="dxa"/>
            <w:tcMar>
              <w:top w:w="100" w:type="dxa"/>
              <w:left w:w="100" w:type="dxa"/>
              <w:bottom w:w="100" w:type="dxa"/>
              <w:right w:w="100" w:type="dxa"/>
            </w:tcMar>
          </w:tcPr>
          <w:p w14:paraId="1F4E2FD2" w14:textId="77777777" w:rsidR="002644D2" w:rsidRDefault="00A14B97" w:rsidP="00B770B5">
            <w:pPr>
              <w:pStyle w:val="Normal1"/>
              <w:keepNext/>
              <w:keepLines/>
              <w:spacing w:line="240" w:lineRule="auto"/>
            </w:pPr>
            <w:r>
              <w:t>Code</w:t>
            </w:r>
          </w:p>
        </w:tc>
        <w:tc>
          <w:tcPr>
            <w:tcW w:w="4605" w:type="dxa"/>
            <w:tcMar>
              <w:top w:w="100" w:type="dxa"/>
              <w:left w:w="100" w:type="dxa"/>
              <w:bottom w:w="100" w:type="dxa"/>
              <w:right w:w="100" w:type="dxa"/>
            </w:tcMar>
          </w:tcPr>
          <w:p w14:paraId="158D5E8A" w14:textId="77777777" w:rsidR="002644D2" w:rsidRDefault="00A14B97" w:rsidP="00B770B5">
            <w:pPr>
              <w:pStyle w:val="Normal1"/>
              <w:keepNext/>
              <w:keepLines/>
              <w:spacing w:line="240" w:lineRule="auto"/>
            </w:pPr>
            <w:r>
              <w:t>Definition</w:t>
            </w:r>
          </w:p>
        </w:tc>
        <w:tc>
          <w:tcPr>
            <w:tcW w:w="2535" w:type="dxa"/>
            <w:tcMar>
              <w:top w:w="100" w:type="dxa"/>
              <w:left w:w="100" w:type="dxa"/>
              <w:bottom w:w="100" w:type="dxa"/>
              <w:right w:w="100" w:type="dxa"/>
            </w:tcMar>
          </w:tcPr>
          <w:p w14:paraId="6B70800A" w14:textId="7562973B" w:rsidR="002644D2" w:rsidRDefault="00A14B97" w:rsidP="00B770B5">
            <w:pPr>
              <w:pStyle w:val="Normal1"/>
              <w:keepNext/>
              <w:keepLines/>
              <w:spacing w:line="240" w:lineRule="auto"/>
            </w:pPr>
            <w:r>
              <w:t xml:space="preserve">Agreement </w:t>
            </w:r>
            <w:r w:rsidR="00764D15">
              <w:t>(kappa)</w:t>
            </w:r>
          </w:p>
        </w:tc>
      </w:tr>
      <w:tr w:rsidR="002644D2" w14:paraId="331BFB14" w14:textId="77777777">
        <w:tc>
          <w:tcPr>
            <w:tcW w:w="2220" w:type="dxa"/>
            <w:tcMar>
              <w:top w:w="100" w:type="dxa"/>
              <w:left w:w="100" w:type="dxa"/>
              <w:bottom w:w="100" w:type="dxa"/>
              <w:right w:w="100" w:type="dxa"/>
            </w:tcMar>
          </w:tcPr>
          <w:p w14:paraId="7CE96B79" w14:textId="77777777" w:rsidR="002644D2" w:rsidRDefault="00A14B97" w:rsidP="00B770B5">
            <w:pPr>
              <w:pStyle w:val="Normal1"/>
              <w:keepNext/>
              <w:keepLines/>
              <w:spacing w:line="240" w:lineRule="auto"/>
            </w:pPr>
            <w:r>
              <w:t>software name</w:t>
            </w:r>
          </w:p>
        </w:tc>
        <w:tc>
          <w:tcPr>
            <w:tcW w:w="4605" w:type="dxa"/>
            <w:tcMar>
              <w:top w:w="100" w:type="dxa"/>
              <w:left w:w="100" w:type="dxa"/>
              <w:bottom w:w="100" w:type="dxa"/>
              <w:right w:w="100" w:type="dxa"/>
            </w:tcMar>
          </w:tcPr>
          <w:p w14:paraId="21CCFD0A" w14:textId="77777777" w:rsidR="002644D2" w:rsidRDefault="00A14B97" w:rsidP="00B770B5">
            <w:pPr>
              <w:pStyle w:val="Normal1"/>
              <w:keepNext/>
              <w:keepLines/>
              <w:spacing w:line="240" w:lineRule="auto"/>
            </w:pPr>
            <w:r>
              <w:t>The name of the software package</w:t>
            </w:r>
          </w:p>
        </w:tc>
        <w:tc>
          <w:tcPr>
            <w:tcW w:w="2535" w:type="dxa"/>
            <w:tcMar>
              <w:top w:w="100" w:type="dxa"/>
              <w:left w:w="100" w:type="dxa"/>
              <w:bottom w:w="100" w:type="dxa"/>
              <w:right w:w="100" w:type="dxa"/>
            </w:tcMar>
          </w:tcPr>
          <w:p w14:paraId="50143AAE" w14:textId="77777777" w:rsidR="002644D2" w:rsidRDefault="00A14B97" w:rsidP="00B770B5">
            <w:pPr>
              <w:pStyle w:val="Normal1"/>
              <w:keepNext/>
              <w:keepLines/>
              <w:spacing w:line="240" w:lineRule="auto"/>
            </w:pPr>
            <w:r>
              <w:t>k = 1</w:t>
            </w:r>
          </w:p>
        </w:tc>
      </w:tr>
      <w:tr w:rsidR="002644D2" w14:paraId="5EA12CC1" w14:textId="77777777">
        <w:tc>
          <w:tcPr>
            <w:tcW w:w="2220" w:type="dxa"/>
            <w:tcMar>
              <w:top w:w="100" w:type="dxa"/>
              <w:left w:w="100" w:type="dxa"/>
              <w:bottom w:w="100" w:type="dxa"/>
              <w:right w:w="100" w:type="dxa"/>
            </w:tcMar>
          </w:tcPr>
          <w:p w14:paraId="537C0E3F" w14:textId="77777777" w:rsidR="002644D2" w:rsidRDefault="00A14B97" w:rsidP="00B770B5">
            <w:pPr>
              <w:pStyle w:val="Normal1"/>
              <w:keepNext/>
              <w:keepLines/>
              <w:spacing w:line="240" w:lineRule="auto"/>
            </w:pPr>
            <w:proofErr w:type="spellStart"/>
            <w:r>
              <w:t>url</w:t>
            </w:r>
            <w:proofErr w:type="spellEnd"/>
          </w:p>
        </w:tc>
        <w:tc>
          <w:tcPr>
            <w:tcW w:w="4605" w:type="dxa"/>
            <w:tcMar>
              <w:top w:w="100" w:type="dxa"/>
              <w:left w:w="100" w:type="dxa"/>
              <w:bottom w:w="100" w:type="dxa"/>
              <w:right w:w="100" w:type="dxa"/>
            </w:tcMar>
          </w:tcPr>
          <w:p w14:paraId="593B7AE0" w14:textId="77777777" w:rsidR="002644D2" w:rsidRDefault="00A14B97" w:rsidP="00B770B5">
            <w:pPr>
              <w:pStyle w:val="Normal1"/>
              <w:keepNext/>
              <w:keepLines/>
              <w:spacing w:line="240" w:lineRule="auto"/>
            </w:pPr>
            <w:r>
              <w:t>A web address for the software or project</w:t>
            </w:r>
          </w:p>
        </w:tc>
        <w:tc>
          <w:tcPr>
            <w:tcW w:w="2535" w:type="dxa"/>
            <w:tcMar>
              <w:top w:w="100" w:type="dxa"/>
              <w:left w:w="100" w:type="dxa"/>
              <w:bottom w:w="100" w:type="dxa"/>
              <w:right w:w="100" w:type="dxa"/>
            </w:tcMar>
          </w:tcPr>
          <w:p w14:paraId="59E5C41B" w14:textId="77777777" w:rsidR="002644D2" w:rsidRDefault="00A14B97" w:rsidP="00B770B5">
            <w:pPr>
              <w:pStyle w:val="Normal1"/>
              <w:keepNext/>
              <w:keepLines/>
              <w:spacing w:line="240" w:lineRule="auto"/>
            </w:pPr>
            <w:r>
              <w:t>k = 1</w:t>
            </w:r>
          </w:p>
        </w:tc>
      </w:tr>
      <w:tr w:rsidR="002644D2" w14:paraId="65229050" w14:textId="77777777">
        <w:tc>
          <w:tcPr>
            <w:tcW w:w="2220" w:type="dxa"/>
            <w:tcMar>
              <w:top w:w="100" w:type="dxa"/>
              <w:left w:w="100" w:type="dxa"/>
              <w:bottom w:w="100" w:type="dxa"/>
              <w:right w:w="100" w:type="dxa"/>
            </w:tcMar>
          </w:tcPr>
          <w:p w14:paraId="683EC5FF" w14:textId="77777777" w:rsidR="002644D2" w:rsidRDefault="00A14B97" w:rsidP="00B770B5">
            <w:pPr>
              <w:pStyle w:val="Normal1"/>
              <w:keepNext/>
              <w:keepLines/>
              <w:spacing w:line="240" w:lineRule="auto"/>
            </w:pPr>
            <w:r>
              <w:t>version number</w:t>
            </w:r>
          </w:p>
        </w:tc>
        <w:tc>
          <w:tcPr>
            <w:tcW w:w="4605" w:type="dxa"/>
            <w:tcMar>
              <w:top w:w="100" w:type="dxa"/>
              <w:left w:w="100" w:type="dxa"/>
              <w:bottom w:w="100" w:type="dxa"/>
              <w:right w:w="100" w:type="dxa"/>
            </w:tcMar>
          </w:tcPr>
          <w:p w14:paraId="4B3EB854" w14:textId="77777777" w:rsidR="002644D2" w:rsidRDefault="00A14B97" w:rsidP="00B770B5">
            <w:pPr>
              <w:pStyle w:val="Normal1"/>
              <w:keepNext/>
              <w:keepLines/>
              <w:spacing w:line="240" w:lineRule="auto"/>
            </w:pPr>
            <w:r>
              <w:t>A version number (or source code label) identifying a specific version of the software</w:t>
            </w:r>
          </w:p>
        </w:tc>
        <w:tc>
          <w:tcPr>
            <w:tcW w:w="2535" w:type="dxa"/>
            <w:tcMar>
              <w:top w:w="100" w:type="dxa"/>
              <w:left w:w="100" w:type="dxa"/>
              <w:bottom w:w="100" w:type="dxa"/>
              <w:right w:w="100" w:type="dxa"/>
            </w:tcMar>
          </w:tcPr>
          <w:p w14:paraId="40324F8C" w14:textId="77777777" w:rsidR="002644D2" w:rsidRDefault="00A14B97" w:rsidP="00B770B5">
            <w:pPr>
              <w:pStyle w:val="Normal1"/>
              <w:keepNext/>
              <w:keepLines/>
              <w:spacing w:line="240" w:lineRule="auto"/>
            </w:pPr>
            <w:r>
              <w:t>k = 1</w:t>
            </w:r>
          </w:p>
        </w:tc>
      </w:tr>
      <w:tr w:rsidR="002644D2" w14:paraId="283EDC46" w14:textId="77777777">
        <w:tc>
          <w:tcPr>
            <w:tcW w:w="2220" w:type="dxa"/>
            <w:tcMar>
              <w:top w:w="100" w:type="dxa"/>
              <w:left w:w="100" w:type="dxa"/>
              <w:bottom w:w="100" w:type="dxa"/>
              <w:right w:w="100" w:type="dxa"/>
            </w:tcMar>
          </w:tcPr>
          <w:p w14:paraId="7A0740D3" w14:textId="77777777" w:rsidR="002644D2" w:rsidRDefault="00A14B97" w:rsidP="00B770B5">
            <w:pPr>
              <w:pStyle w:val="Normal1"/>
              <w:keepNext/>
              <w:keepLines/>
              <w:spacing w:line="240" w:lineRule="auto"/>
            </w:pPr>
            <w:r>
              <w:t>date</w:t>
            </w:r>
          </w:p>
        </w:tc>
        <w:tc>
          <w:tcPr>
            <w:tcW w:w="4605" w:type="dxa"/>
            <w:tcMar>
              <w:top w:w="100" w:type="dxa"/>
              <w:left w:w="100" w:type="dxa"/>
              <w:bottom w:w="100" w:type="dxa"/>
              <w:right w:w="100" w:type="dxa"/>
            </w:tcMar>
          </w:tcPr>
          <w:p w14:paraId="034ED0D9" w14:textId="77777777" w:rsidR="002644D2" w:rsidRDefault="00A14B97" w:rsidP="00B770B5">
            <w:pPr>
              <w:pStyle w:val="Normal1"/>
              <w:keepNext/>
              <w:keepLines/>
              <w:spacing w:line="240" w:lineRule="auto"/>
            </w:pPr>
            <w:r>
              <w:t>A date used to indicate a version of the software (not date of paper or reference)</w:t>
            </w:r>
          </w:p>
        </w:tc>
        <w:tc>
          <w:tcPr>
            <w:tcW w:w="2535" w:type="dxa"/>
            <w:tcMar>
              <w:top w:w="100" w:type="dxa"/>
              <w:left w:w="100" w:type="dxa"/>
              <w:bottom w:w="100" w:type="dxa"/>
              <w:right w:w="100" w:type="dxa"/>
            </w:tcMar>
          </w:tcPr>
          <w:p w14:paraId="01AEC16B" w14:textId="77777777" w:rsidR="002644D2" w:rsidRDefault="00A14B97" w:rsidP="00B770B5">
            <w:pPr>
              <w:pStyle w:val="Normal1"/>
              <w:keepNext/>
              <w:keepLines/>
              <w:spacing w:line="240" w:lineRule="auto"/>
            </w:pPr>
            <w:r>
              <w:t>k = 1</w:t>
            </w:r>
          </w:p>
        </w:tc>
      </w:tr>
      <w:tr w:rsidR="002644D2" w14:paraId="6ED99421" w14:textId="77777777">
        <w:tc>
          <w:tcPr>
            <w:tcW w:w="2220" w:type="dxa"/>
            <w:tcMar>
              <w:top w:w="100" w:type="dxa"/>
              <w:left w:w="100" w:type="dxa"/>
              <w:bottom w:w="100" w:type="dxa"/>
              <w:right w:w="100" w:type="dxa"/>
            </w:tcMar>
          </w:tcPr>
          <w:p w14:paraId="0E952EF6" w14:textId="77777777" w:rsidR="002644D2" w:rsidRDefault="00A14B97" w:rsidP="00B770B5">
            <w:pPr>
              <w:pStyle w:val="Normal1"/>
              <w:keepNext/>
              <w:keepLines/>
              <w:spacing w:line="240" w:lineRule="auto"/>
            </w:pPr>
            <w:r>
              <w:t>configuration details</w:t>
            </w:r>
          </w:p>
        </w:tc>
        <w:tc>
          <w:tcPr>
            <w:tcW w:w="4605" w:type="dxa"/>
            <w:tcMar>
              <w:top w:w="100" w:type="dxa"/>
              <w:left w:w="100" w:type="dxa"/>
              <w:bottom w:w="100" w:type="dxa"/>
              <w:right w:w="100" w:type="dxa"/>
            </w:tcMar>
          </w:tcPr>
          <w:p w14:paraId="0C3754C8" w14:textId="77777777" w:rsidR="002644D2" w:rsidRDefault="00A14B97" w:rsidP="00B770B5">
            <w:pPr>
              <w:pStyle w:val="Normal1"/>
              <w:keepNext/>
              <w:keepLines/>
              <w:spacing w:line="240" w:lineRule="auto"/>
            </w:pPr>
            <w:r>
              <w:t>Any mention of configuration of the software.</w:t>
            </w:r>
          </w:p>
        </w:tc>
        <w:tc>
          <w:tcPr>
            <w:tcW w:w="2535" w:type="dxa"/>
            <w:tcMar>
              <w:top w:w="100" w:type="dxa"/>
              <w:left w:w="100" w:type="dxa"/>
              <w:bottom w:w="100" w:type="dxa"/>
              <w:right w:w="100" w:type="dxa"/>
            </w:tcMar>
          </w:tcPr>
          <w:p w14:paraId="41BC4616" w14:textId="77777777" w:rsidR="002644D2" w:rsidRDefault="00A14B97" w:rsidP="00B770B5">
            <w:pPr>
              <w:pStyle w:val="Normal1"/>
              <w:keepNext/>
              <w:keepLines/>
              <w:spacing w:line="240" w:lineRule="auto"/>
            </w:pPr>
            <w:r>
              <w:t>k = 0.75</w:t>
            </w:r>
          </w:p>
        </w:tc>
      </w:tr>
      <w:tr w:rsidR="002644D2" w14:paraId="7EA0E3D9" w14:textId="77777777">
        <w:tc>
          <w:tcPr>
            <w:tcW w:w="2220" w:type="dxa"/>
            <w:tcMar>
              <w:top w:w="100" w:type="dxa"/>
              <w:left w:w="100" w:type="dxa"/>
              <w:bottom w:w="100" w:type="dxa"/>
              <w:right w:w="100" w:type="dxa"/>
            </w:tcMar>
          </w:tcPr>
          <w:p w14:paraId="2C14A389" w14:textId="77777777" w:rsidR="002644D2" w:rsidRDefault="00A14B97" w:rsidP="00B770B5">
            <w:pPr>
              <w:pStyle w:val="Normal1"/>
              <w:keepNext/>
              <w:keepLines/>
              <w:spacing w:line="240" w:lineRule="auto"/>
            </w:pPr>
            <w:r>
              <w:t>software used</w:t>
            </w:r>
          </w:p>
        </w:tc>
        <w:tc>
          <w:tcPr>
            <w:tcW w:w="4605" w:type="dxa"/>
            <w:tcMar>
              <w:top w:w="100" w:type="dxa"/>
              <w:left w:w="100" w:type="dxa"/>
              <w:bottom w:w="100" w:type="dxa"/>
              <w:right w:w="100" w:type="dxa"/>
            </w:tcMar>
          </w:tcPr>
          <w:p w14:paraId="2ED287D3" w14:textId="77777777" w:rsidR="002644D2" w:rsidRDefault="00A14B97" w:rsidP="00B770B5">
            <w:pPr>
              <w:pStyle w:val="Normal1"/>
              <w:keepNext/>
              <w:keepLines/>
              <w:spacing w:line="240" w:lineRule="auto"/>
            </w:pPr>
            <w:r>
              <w:t>For mentions of software that was used in the research</w:t>
            </w:r>
          </w:p>
        </w:tc>
        <w:tc>
          <w:tcPr>
            <w:tcW w:w="2535" w:type="dxa"/>
            <w:tcMar>
              <w:top w:w="100" w:type="dxa"/>
              <w:left w:w="100" w:type="dxa"/>
              <w:bottom w:w="100" w:type="dxa"/>
              <w:right w:w="100" w:type="dxa"/>
            </w:tcMar>
          </w:tcPr>
          <w:p w14:paraId="5DB18750" w14:textId="77777777" w:rsidR="002644D2" w:rsidRDefault="00A14B97" w:rsidP="00B770B5">
            <w:pPr>
              <w:pStyle w:val="Normal1"/>
              <w:keepNext/>
              <w:keepLines/>
              <w:spacing w:line="240" w:lineRule="auto"/>
            </w:pPr>
            <w:r>
              <w:t>k = 0.875</w:t>
            </w:r>
          </w:p>
        </w:tc>
      </w:tr>
      <w:tr w:rsidR="002644D2" w14:paraId="41496CC1" w14:textId="77777777">
        <w:tc>
          <w:tcPr>
            <w:tcW w:w="2220" w:type="dxa"/>
            <w:tcMar>
              <w:top w:w="100" w:type="dxa"/>
              <w:left w:w="100" w:type="dxa"/>
              <w:bottom w:w="100" w:type="dxa"/>
              <w:right w:w="100" w:type="dxa"/>
            </w:tcMar>
          </w:tcPr>
          <w:p w14:paraId="7D51E939" w14:textId="77777777" w:rsidR="002644D2" w:rsidRDefault="00A14B97" w:rsidP="00B770B5">
            <w:pPr>
              <w:pStyle w:val="Normal1"/>
              <w:keepNext/>
              <w:keepLines/>
              <w:spacing w:line="240" w:lineRule="auto"/>
            </w:pPr>
            <w:r>
              <w:t>software not used</w:t>
            </w:r>
          </w:p>
        </w:tc>
        <w:tc>
          <w:tcPr>
            <w:tcW w:w="4605" w:type="dxa"/>
            <w:tcMar>
              <w:top w:w="100" w:type="dxa"/>
              <w:left w:w="100" w:type="dxa"/>
              <w:bottom w:w="100" w:type="dxa"/>
              <w:right w:w="100" w:type="dxa"/>
            </w:tcMar>
          </w:tcPr>
          <w:p w14:paraId="4A6D3767" w14:textId="77777777" w:rsidR="002644D2" w:rsidRDefault="00A14B97" w:rsidP="00B770B5">
            <w:pPr>
              <w:pStyle w:val="Normal1"/>
              <w:keepNext/>
              <w:keepLines/>
              <w:spacing w:line="240" w:lineRule="auto"/>
            </w:pPr>
            <w:r>
              <w:t>For mentions of software that the authors didn't use (e.g., they discuss why they didn't use particular software, or the method realized in the software)</w:t>
            </w:r>
          </w:p>
        </w:tc>
        <w:tc>
          <w:tcPr>
            <w:tcW w:w="2535" w:type="dxa"/>
            <w:tcMar>
              <w:top w:w="100" w:type="dxa"/>
              <w:left w:w="100" w:type="dxa"/>
              <w:bottom w:w="100" w:type="dxa"/>
              <w:right w:w="100" w:type="dxa"/>
            </w:tcMar>
          </w:tcPr>
          <w:p w14:paraId="5AF34275" w14:textId="77777777" w:rsidR="002644D2" w:rsidRDefault="00A14B97" w:rsidP="00B770B5">
            <w:pPr>
              <w:pStyle w:val="Normal1"/>
              <w:keepNext/>
              <w:keepLines/>
              <w:spacing w:line="240" w:lineRule="auto"/>
            </w:pPr>
            <w:r>
              <w:t>k = 1</w:t>
            </w:r>
          </w:p>
        </w:tc>
      </w:tr>
      <w:tr w:rsidR="002644D2" w14:paraId="13F8585B" w14:textId="77777777">
        <w:tc>
          <w:tcPr>
            <w:tcW w:w="2220" w:type="dxa"/>
            <w:tcMar>
              <w:top w:w="100" w:type="dxa"/>
              <w:left w:w="100" w:type="dxa"/>
              <w:bottom w:w="100" w:type="dxa"/>
              <w:right w:w="100" w:type="dxa"/>
            </w:tcMar>
          </w:tcPr>
          <w:p w14:paraId="38DDF152" w14:textId="77777777" w:rsidR="002644D2" w:rsidRDefault="00A14B97" w:rsidP="00B770B5">
            <w:pPr>
              <w:pStyle w:val="Normal1"/>
              <w:keepNext/>
              <w:keepLines/>
              <w:spacing w:line="240" w:lineRule="auto"/>
            </w:pPr>
            <w:r>
              <w:t>creator</w:t>
            </w:r>
          </w:p>
        </w:tc>
        <w:tc>
          <w:tcPr>
            <w:tcW w:w="4605" w:type="dxa"/>
            <w:tcMar>
              <w:top w:w="100" w:type="dxa"/>
              <w:left w:w="100" w:type="dxa"/>
              <w:bottom w:w="100" w:type="dxa"/>
              <w:right w:w="100" w:type="dxa"/>
            </w:tcMar>
          </w:tcPr>
          <w:p w14:paraId="357F9C06" w14:textId="77777777" w:rsidR="002644D2" w:rsidRDefault="00A14B97" w:rsidP="00B770B5">
            <w:pPr>
              <w:pStyle w:val="Normal1"/>
              <w:keepNext/>
              <w:keepLines/>
              <w:spacing w:line="240" w:lineRule="auto"/>
            </w:pPr>
            <w:r>
              <w:t>A mention of the creator of the software (could be applied to in text mention or reference)</w:t>
            </w:r>
          </w:p>
        </w:tc>
        <w:tc>
          <w:tcPr>
            <w:tcW w:w="2535" w:type="dxa"/>
            <w:tcMar>
              <w:top w:w="100" w:type="dxa"/>
              <w:left w:w="100" w:type="dxa"/>
              <w:bottom w:w="100" w:type="dxa"/>
              <w:right w:w="100" w:type="dxa"/>
            </w:tcMar>
          </w:tcPr>
          <w:p w14:paraId="7B9165B9" w14:textId="77777777" w:rsidR="002644D2" w:rsidRDefault="00A14B97" w:rsidP="00B770B5">
            <w:pPr>
              <w:pStyle w:val="Normal1"/>
              <w:keepNext/>
              <w:keepLines/>
              <w:spacing w:line="240" w:lineRule="auto"/>
            </w:pPr>
            <w:r>
              <w:t>k = 1</w:t>
            </w:r>
          </w:p>
        </w:tc>
      </w:tr>
    </w:tbl>
    <w:p w14:paraId="39624F22" w14:textId="77777777" w:rsidR="002644D2" w:rsidRDefault="002644D2">
      <w:pPr>
        <w:pStyle w:val="Normal1"/>
      </w:pPr>
    </w:p>
    <w:p w14:paraId="0B82AE69" w14:textId="780F88B8" w:rsidR="002644D2" w:rsidRDefault="00A14B97">
      <w:pPr>
        <w:pStyle w:val="Normal1"/>
        <w:widowControl w:val="0"/>
      </w:pPr>
      <w:r>
        <w:t>Since many mentions come as in-text citations with references in the bibliography, we linked the in-text citation and the reference in the dataset. We then applied codes to each element separately. For references we used the additional codes shown in</w:t>
      </w:r>
      <w:r w:rsidR="00BC2FEE">
        <w:t xml:space="preserve"> </w:t>
      </w:r>
      <w:r w:rsidR="00BC2FEE">
        <w:fldChar w:fldCharType="begin"/>
      </w:r>
      <w:r w:rsidR="00BC2FEE">
        <w:instrText xml:space="preserve"> REF _Ref270144845 \h </w:instrText>
      </w:r>
      <w:r w:rsidR="00BC2FEE">
        <w:fldChar w:fldCharType="separate"/>
      </w:r>
      <w:r w:rsidR="00BC2FEE">
        <w:t xml:space="preserve">Table </w:t>
      </w:r>
      <w:r w:rsidR="00BC2FEE">
        <w:rPr>
          <w:noProof/>
        </w:rPr>
        <w:t>4</w:t>
      </w:r>
      <w:r w:rsidR="00BC2FEE">
        <w:fldChar w:fldCharType="end"/>
      </w:r>
      <w:r>
        <w:t xml:space="preserve">, but for comparison in reporting purposes we treat a </w:t>
      </w:r>
      <w:proofErr w:type="spellStart"/>
      <w:r>
        <w:t>citation+reference</w:t>
      </w:r>
      <w:proofErr w:type="spellEnd"/>
      <w:r>
        <w:t xml:space="preserve"> pair as a single mention which has all of the codes applied to either element. For example, if one mention included a creator name in-text, while another included the creator name in the reference, this distinction is retained in the dataset but in the analysis reported in this paper both would be reported as a single mention that included a creator name.</w:t>
      </w:r>
    </w:p>
    <w:p w14:paraId="2F69AA91" w14:textId="77777777" w:rsidR="002644D2" w:rsidRDefault="002644D2">
      <w:pPr>
        <w:pStyle w:val="Normal1"/>
        <w:widowControl w:val="0"/>
      </w:pPr>
    </w:p>
    <w:p w14:paraId="29D64680" w14:textId="78CDA2D6" w:rsidR="002644D2" w:rsidRDefault="00A14B97">
      <w:pPr>
        <w:pStyle w:val="Normal1"/>
        <w:widowControl w:val="0"/>
      </w:pPr>
      <w:r>
        <w:t xml:space="preserve">We standardized the software names by </w:t>
      </w:r>
      <w:r w:rsidR="00CB4D3E">
        <w:t xml:space="preserve">clustering the raw names using </w:t>
      </w:r>
      <w:proofErr w:type="spellStart"/>
      <w:r w:rsidR="008E3964">
        <w:t>Jaro</w:t>
      </w:r>
      <w:proofErr w:type="spellEnd"/>
      <w:r w:rsidR="008E3964">
        <w:t xml:space="preserve">-Winkler distance, as implemented by the R </w:t>
      </w:r>
      <w:proofErr w:type="spellStart"/>
      <w:r w:rsidR="008E3964">
        <w:t>stringdist</w:t>
      </w:r>
      <w:proofErr w:type="spellEnd"/>
      <w:r w:rsidR="008E3964">
        <w:t xml:space="preserve"> package </w:t>
      </w:r>
      <w:r w:rsidR="008E3964">
        <w:fldChar w:fldCharType="begin"/>
      </w:r>
      <w:r w:rsidR="008E3964">
        <w:instrText xml:space="preserve"> ADDIN ZOTERO_ITEM CSL_CITATION {"citationID":"1v3abhtfrp","properties":{"formattedCitation":"(Loo, 2014)","plainCitation":"(Loo, 2014)"},"citationItems":[{"id":3344,"uris":["http://zotero.org/users/59249/items/D6EZ2I6P"],"uri":["http://zotero.org/users/59249/items/D6EZ2I6P"],"itemData":{"id":3344,"type":"article-journal","title":"The stringdist package for approximate string matching","container-title":"The R Journal","page":"xx-xx","volume":"6","issue":"1","note":"Accepted for publication","author":[{"family":"Loo","given":"M. P. J. van der"}],"issued":{"date-parts":[["2014"]]}}}],"schema":"https://github.com/citation-style-language/schema/raw/master/csl-citation.json"} </w:instrText>
      </w:r>
      <w:r w:rsidR="008E3964">
        <w:fldChar w:fldCharType="separate"/>
      </w:r>
      <w:r w:rsidR="008E3964">
        <w:rPr>
          <w:noProof/>
        </w:rPr>
        <w:t>(Loo, 2014)</w:t>
      </w:r>
      <w:r w:rsidR="008E3964">
        <w:fldChar w:fldCharType="end"/>
      </w:r>
      <w:r w:rsidR="008E3964">
        <w:t xml:space="preserve">, </w:t>
      </w:r>
      <w:r>
        <w:t>and manually inspecting the clusters (e.g., standardizing “Image J” and “</w:t>
      </w:r>
      <w:proofErr w:type="spellStart"/>
      <w:r>
        <w:t>ImageJ</w:t>
      </w:r>
      <w:proofErr w:type="spellEnd"/>
      <w:r>
        <w:t>”</w:t>
      </w:r>
      <w:r w:rsidR="00CB4D3E">
        <w:t xml:space="preserve"> and components of a single package, such as BLAST, BLASTP, BLASTN etc</w:t>
      </w:r>
      <w:r w:rsidR="008E3964">
        <w:t>.</w:t>
      </w:r>
      <w:r w:rsidR="00CB4D3E">
        <w:t>)</w:t>
      </w:r>
    </w:p>
    <w:p w14:paraId="1C5B5D17" w14:textId="77777777" w:rsidR="002644D2" w:rsidRDefault="002644D2">
      <w:pPr>
        <w:pStyle w:val="Normal1"/>
        <w:widowControl w:val="0"/>
      </w:pPr>
    </w:p>
    <w:p w14:paraId="55EA3CFA" w14:textId="724F41FD" w:rsidR="00BC2FEE" w:rsidRDefault="00BC2FEE" w:rsidP="00B770B5">
      <w:pPr>
        <w:pStyle w:val="Caption"/>
        <w:keepNext/>
        <w:keepLines/>
      </w:pPr>
      <w:bookmarkStart w:id="10" w:name="_Ref270144845"/>
      <w:r>
        <w:lastRenderedPageBreak/>
        <w:t xml:space="preserve">Table </w:t>
      </w:r>
      <w:fldSimple w:instr=" SEQ Table \* ARABIC ">
        <w:r w:rsidR="005306C4">
          <w:rPr>
            <w:noProof/>
          </w:rPr>
          <w:t>4</w:t>
        </w:r>
      </w:fldSimple>
      <w:bookmarkEnd w:id="10"/>
      <w:r>
        <w:t>: Additional codes for references in software mentions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855"/>
      </w:tblGrid>
      <w:tr w:rsidR="002644D2" w14:paraId="1EA9EEF8" w14:textId="77777777">
        <w:tc>
          <w:tcPr>
            <w:tcW w:w="2505" w:type="dxa"/>
            <w:tcMar>
              <w:top w:w="100" w:type="dxa"/>
              <w:left w:w="100" w:type="dxa"/>
              <w:bottom w:w="100" w:type="dxa"/>
              <w:right w:w="100" w:type="dxa"/>
            </w:tcMar>
          </w:tcPr>
          <w:p w14:paraId="780F04DB" w14:textId="77777777" w:rsidR="002644D2" w:rsidRDefault="00A14B97" w:rsidP="00B770B5">
            <w:pPr>
              <w:pStyle w:val="Normal1"/>
              <w:keepNext/>
              <w:keepLines/>
              <w:spacing w:line="240" w:lineRule="auto"/>
            </w:pPr>
            <w:proofErr w:type="gramStart"/>
            <w:r>
              <w:t>software</w:t>
            </w:r>
            <w:proofErr w:type="gramEnd"/>
            <w:r>
              <w:t xml:space="preserve"> publication</w:t>
            </w:r>
          </w:p>
        </w:tc>
        <w:tc>
          <w:tcPr>
            <w:tcW w:w="6855" w:type="dxa"/>
            <w:tcMar>
              <w:top w:w="100" w:type="dxa"/>
              <w:left w:w="100" w:type="dxa"/>
              <w:bottom w:w="100" w:type="dxa"/>
              <w:right w:w="100" w:type="dxa"/>
            </w:tcMar>
          </w:tcPr>
          <w:p w14:paraId="733A4D07" w14:textId="77777777" w:rsidR="002644D2" w:rsidRDefault="00A14B97" w:rsidP="00B770B5">
            <w:pPr>
              <w:pStyle w:val="Normal1"/>
              <w:keepNext/>
              <w:keepLines/>
              <w:spacing w:line="240" w:lineRule="auto"/>
            </w:pPr>
            <w:r>
              <w:t>Formal publication primarily describing software</w:t>
            </w:r>
          </w:p>
        </w:tc>
      </w:tr>
      <w:tr w:rsidR="002644D2" w14:paraId="7810BCBA" w14:textId="77777777">
        <w:tc>
          <w:tcPr>
            <w:tcW w:w="2505" w:type="dxa"/>
            <w:tcMar>
              <w:top w:w="100" w:type="dxa"/>
              <w:left w:w="100" w:type="dxa"/>
              <w:bottom w:w="100" w:type="dxa"/>
              <w:right w:w="100" w:type="dxa"/>
            </w:tcMar>
          </w:tcPr>
          <w:p w14:paraId="78416972" w14:textId="77777777" w:rsidR="002644D2" w:rsidRDefault="00A14B97" w:rsidP="00B770B5">
            <w:pPr>
              <w:pStyle w:val="Normal1"/>
              <w:keepNext/>
              <w:keepLines/>
              <w:widowControl w:val="0"/>
              <w:spacing w:line="240" w:lineRule="auto"/>
            </w:pPr>
            <w:r>
              <w:t>domain publication</w:t>
            </w:r>
          </w:p>
        </w:tc>
        <w:tc>
          <w:tcPr>
            <w:tcW w:w="6855" w:type="dxa"/>
            <w:tcMar>
              <w:top w:w="100" w:type="dxa"/>
              <w:left w:w="100" w:type="dxa"/>
              <w:bottom w:w="100" w:type="dxa"/>
              <w:right w:w="100" w:type="dxa"/>
            </w:tcMar>
          </w:tcPr>
          <w:p w14:paraId="007733F4" w14:textId="77777777" w:rsidR="002644D2" w:rsidRDefault="00A14B97" w:rsidP="00B770B5">
            <w:pPr>
              <w:pStyle w:val="Normal1"/>
              <w:keepNext/>
              <w:keepLines/>
              <w:widowControl w:val="0"/>
              <w:spacing w:line="240" w:lineRule="auto"/>
            </w:pPr>
            <w:r>
              <w:t>Formal publication primarily describing mainline domain science</w:t>
            </w:r>
          </w:p>
        </w:tc>
      </w:tr>
      <w:tr w:rsidR="002644D2" w14:paraId="27692857" w14:textId="77777777">
        <w:tc>
          <w:tcPr>
            <w:tcW w:w="2505" w:type="dxa"/>
            <w:tcMar>
              <w:top w:w="100" w:type="dxa"/>
              <w:left w:w="100" w:type="dxa"/>
              <w:bottom w:w="100" w:type="dxa"/>
              <w:right w:w="100" w:type="dxa"/>
            </w:tcMar>
          </w:tcPr>
          <w:p w14:paraId="35252867" w14:textId="77777777" w:rsidR="002644D2" w:rsidRDefault="00A14B97" w:rsidP="00B770B5">
            <w:pPr>
              <w:pStyle w:val="Normal1"/>
              <w:keepNext/>
              <w:keepLines/>
              <w:widowControl w:val="0"/>
              <w:spacing w:line="240" w:lineRule="auto"/>
            </w:pPr>
            <w:r>
              <w:t>users guide/manual</w:t>
            </w:r>
          </w:p>
        </w:tc>
        <w:tc>
          <w:tcPr>
            <w:tcW w:w="6855" w:type="dxa"/>
            <w:tcMar>
              <w:top w:w="100" w:type="dxa"/>
              <w:left w:w="100" w:type="dxa"/>
              <w:bottom w:w="100" w:type="dxa"/>
              <w:right w:w="100" w:type="dxa"/>
            </w:tcMar>
          </w:tcPr>
          <w:p w14:paraId="6D8BCDF5" w14:textId="77777777" w:rsidR="002644D2" w:rsidRDefault="00A14B97" w:rsidP="00B770B5">
            <w:pPr>
              <w:pStyle w:val="Normal1"/>
              <w:keepNext/>
              <w:keepLines/>
              <w:widowControl w:val="0"/>
              <w:spacing w:line="240" w:lineRule="auto"/>
            </w:pPr>
            <w:r>
              <w:t>Project documentation, typically online but not published in a journal/conference proceeding or similar</w:t>
            </w:r>
          </w:p>
        </w:tc>
      </w:tr>
      <w:tr w:rsidR="002644D2" w14:paraId="02D38321" w14:textId="77777777">
        <w:tc>
          <w:tcPr>
            <w:tcW w:w="2505" w:type="dxa"/>
            <w:tcMar>
              <w:top w:w="100" w:type="dxa"/>
              <w:left w:w="100" w:type="dxa"/>
              <w:bottom w:w="100" w:type="dxa"/>
              <w:right w:w="100" w:type="dxa"/>
            </w:tcMar>
          </w:tcPr>
          <w:p w14:paraId="083D60A9" w14:textId="77777777" w:rsidR="002644D2" w:rsidRDefault="00A14B97" w:rsidP="00B770B5">
            <w:pPr>
              <w:pStyle w:val="Normal1"/>
              <w:keepNext/>
              <w:keepLines/>
              <w:widowControl w:val="0"/>
              <w:spacing w:line="240" w:lineRule="auto"/>
            </w:pPr>
            <w:r>
              <w:t>project name</w:t>
            </w:r>
          </w:p>
        </w:tc>
        <w:tc>
          <w:tcPr>
            <w:tcW w:w="6855" w:type="dxa"/>
            <w:tcMar>
              <w:top w:w="100" w:type="dxa"/>
              <w:left w:w="100" w:type="dxa"/>
              <w:bottom w:w="100" w:type="dxa"/>
              <w:right w:w="100" w:type="dxa"/>
            </w:tcMar>
          </w:tcPr>
          <w:p w14:paraId="35B1D8B6" w14:textId="06FD05B1" w:rsidR="002644D2" w:rsidRDefault="004D3F03" w:rsidP="00B770B5">
            <w:pPr>
              <w:pStyle w:val="Normal1"/>
              <w:keepNext/>
              <w:keepLines/>
              <w:widowControl w:val="0"/>
              <w:spacing w:line="240" w:lineRule="auto"/>
            </w:pPr>
            <w:r>
              <w:t xml:space="preserve">Reference </w:t>
            </w:r>
            <w:r w:rsidR="00A14B97">
              <w:t>with just project name</w:t>
            </w:r>
          </w:p>
        </w:tc>
      </w:tr>
      <w:tr w:rsidR="002644D2" w14:paraId="59169A02" w14:textId="77777777">
        <w:tc>
          <w:tcPr>
            <w:tcW w:w="2505" w:type="dxa"/>
            <w:tcMar>
              <w:top w:w="100" w:type="dxa"/>
              <w:left w:w="100" w:type="dxa"/>
              <w:bottom w:w="100" w:type="dxa"/>
              <w:right w:w="100" w:type="dxa"/>
            </w:tcMar>
          </w:tcPr>
          <w:p w14:paraId="075A47A2" w14:textId="77777777" w:rsidR="002644D2" w:rsidRDefault="00A14B97" w:rsidP="00B770B5">
            <w:pPr>
              <w:pStyle w:val="Normal1"/>
              <w:keepNext/>
              <w:keepLines/>
              <w:widowControl w:val="0"/>
              <w:spacing w:line="240" w:lineRule="auto"/>
            </w:pPr>
            <w:r>
              <w:t>project page</w:t>
            </w:r>
          </w:p>
        </w:tc>
        <w:tc>
          <w:tcPr>
            <w:tcW w:w="6855" w:type="dxa"/>
            <w:tcMar>
              <w:top w:w="100" w:type="dxa"/>
              <w:left w:w="100" w:type="dxa"/>
              <w:bottom w:w="100" w:type="dxa"/>
              <w:right w:w="100" w:type="dxa"/>
            </w:tcMar>
          </w:tcPr>
          <w:p w14:paraId="2D7ABFA3" w14:textId="77777777" w:rsidR="002644D2" w:rsidRDefault="00A14B97" w:rsidP="00B770B5">
            <w:pPr>
              <w:pStyle w:val="Normal1"/>
              <w:keepNext/>
              <w:keepLines/>
              <w:widowControl w:val="0"/>
              <w:spacing w:line="240" w:lineRule="auto"/>
            </w:pPr>
            <w:r>
              <w:t>Reference to URL of project</w:t>
            </w:r>
          </w:p>
        </w:tc>
      </w:tr>
    </w:tbl>
    <w:p w14:paraId="159925A1" w14:textId="77777777" w:rsidR="002644D2" w:rsidRDefault="002644D2">
      <w:pPr>
        <w:pStyle w:val="Normal1"/>
        <w:widowControl w:val="0"/>
      </w:pPr>
    </w:p>
    <w:p w14:paraId="2F45614A" w14:textId="77777777" w:rsidR="002644D2" w:rsidRDefault="00A14B97">
      <w:pPr>
        <w:pStyle w:val="Heading3"/>
        <w:widowControl w:val="0"/>
        <w:contextualSpacing w:val="0"/>
      </w:pPr>
      <w:bookmarkStart w:id="11" w:name="h.8uj8tlyolska" w:colFirst="0" w:colLast="0"/>
      <w:bookmarkEnd w:id="11"/>
      <w:r>
        <w:t>Functions of software mentions</w:t>
      </w:r>
    </w:p>
    <w:p w14:paraId="13B21885" w14:textId="7C00E0A6" w:rsidR="002644D2" w:rsidRDefault="00A14B97">
      <w:pPr>
        <w:pStyle w:val="Normal1"/>
        <w:widowControl w:val="0"/>
      </w:pPr>
      <w:r>
        <w:t xml:space="preserve">In the third round we coded to assess the extent to which the mention performed the functions of citation identified above (e.g., location, credit-giving). </w:t>
      </w:r>
      <w:r w:rsidR="00D35308">
        <w:t>W</w:t>
      </w:r>
      <w:r>
        <w:t xml:space="preserve">e were generous in seeking relevant information across the full paper when assessing the functions of citations. That is, we combined all the information supplied across all mentions </w:t>
      </w:r>
      <w:r w:rsidR="00D35308">
        <w:t xml:space="preserve">of a piece of software </w:t>
      </w:r>
      <w:r>
        <w:t xml:space="preserve">in the article in order to find the software. Once we had sufficient identifying information we went outside the article text and used web searching to attempt to locate the software and assess </w:t>
      </w:r>
      <w:r w:rsidR="00D35308">
        <w:t xml:space="preserve">the possibility of </w:t>
      </w:r>
      <w:r>
        <w:t>access (for reproducibility), access type (free or for purchase), source code availability (for transparency) and ability to modify the code (for building on the work of others).</w:t>
      </w:r>
    </w:p>
    <w:p w14:paraId="3263687B" w14:textId="77777777" w:rsidR="002644D2" w:rsidRDefault="002644D2">
      <w:pPr>
        <w:pStyle w:val="Normal1"/>
        <w:widowControl w:val="0"/>
      </w:pPr>
    </w:p>
    <w:p w14:paraId="5F745453" w14:textId="7BC02DE6" w:rsidR="005306C4" w:rsidRDefault="005306C4" w:rsidP="00B770B5">
      <w:pPr>
        <w:pStyle w:val="Caption"/>
        <w:keepNext/>
        <w:keepLines/>
      </w:pPr>
      <w:r>
        <w:t xml:space="preserve">Table </w:t>
      </w:r>
      <w:fldSimple w:instr=" SEQ Table \* ARABIC ">
        <w:r>
          <w:rPr>
            <w:noProof/>
          </w:rPr>
          <w:t>5</w:t>
        </w:r>
      </w:fldSimple>
      <w:r>
        <w:t>: Codes for functions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425"/>
      </w:tblGrid>
      <w:tr w:rsidR="002644D2" w14:paraId="7D02FC4E" w14:textId="77777777">
        <w:tc>
          <w:tcPr>
            <w:tcW w:w="1935" w:type="dxa"/>
            <w:tcMar>
              <w:top w:w="100" w:type="dxa"/>
              <w:left w:w="100" w:type="dxa"/>
              <w:bottom w:w="100" w:type="dxa"/>
              <w:right w:w="100" w:type="dxa"/>
            </w:tcMar>
          </w:tcPr>
          <w:p w14:paraId="2AABF912" w14:textId="77777777" w:rsidR="002644D2" w:rsidRDefault="00A14B97" w:rsidP="00B770B5">
            <w:pPr>
              <w:pStyle w:val="Normal1"/>
              <w:keepNext/>
              <w:keepLines/>
              <w:spacing w:line="240" w:lineRule="auto"/>
            </w:pPr>
            <w:r>
              <w:t>Code</w:t>
            </w:r>
          </w:p>
        </w:tc>
        <w:tc>
          <w:tcPr>
            <w:tcW w:w="7425" w:type="dxa"/>
            <w:tcMar>
              <w:top w:w="100" w:type="dxa"/>
              <w:left w:w="100" w:type="dxa"/>
              <w:bottom w:w="100" w:type="dxa"/>
              <w:right w:w="100" w:type="dxa"/>
            </w:tcMar>
          </w:tcPr>
          <w:p w14:paraId="227EFED5" w14:textId="77777777" w:rsidR="002644D2" w:rsidRDefault="00A14B97" w:rsidP="00B770B5">
            <w:pPr>
              <w:pStyle w:val="Normal1"/>
              <w:keepNext/>
              <w:keepLines/>
              <w:spacing w:line="240" w:lineRule="auto"/>
            </w:pPr>
            <w:r>
              <w:t>Explanation</w:t>
            </w:r>
          </w:p>
        </w:tc>
      </w:tr>
      <w:tr w:rsidR="002644D2" w14:paraId="76D8BB49" w14:textId="77777777">
        <w:tc>
          <w:tcPr>
            <w:tcW w:w="1935" w:type="dxa"/>
            <w:tcMar>
              <w:top w:w="100" w:type="dxa"/>
              <w:left w:w="100" w:type="dxa"/>
              <w:bottom w:w="100" w:type="dxa"/>
              <w:right w:w="100" w:type="dxa"/>
            </w:tcMar>
          </w:tcPr>
          <w:p w14:paraId="76962EC0" w14:textId="77777777" w:rsidR="002644D2" w:rsidRDefault="00A14B97" w:rsidP="00B770B5">
            <w:pPr>
              <w:pStyle w:val="Normal1"/>
              <w:keepNext/>
              <w:keepLines/>
              <w:spacing w:line="240" w:lineRule="auto"/>
            </w:pPr>
            <w:r>
              <w:t>identifiable</w:t>
            </w:r>
          </w:p>
        </w:tc>
        <w:tc>
          <w:tcPr>
            <w:tcW w:w="7425" w:type="dxa"/>
            <w:tcMar>
              <w:top w:w="100" w:type="dxa"/>
              <w:left w:w="100" w:type="dxa"/>
              <w:bottom w:w="100" w:type="dxa"/>
              <w:right w:w="100" w:type="dxa"/>
            </w:tcMar>
          </w:tcPr>
          <w:p w14:paraId="7A8C63AC" w14:textId="77777777" w:rsidR="002644D2" w:rsidRDefault="00A14B97" w:rsidP="00B770B5">
            <w:pPr>
              <w:pStyle w:val="Normal1"/>
              <w:keepNext/>
              <w:keepLines/>
              <w:spacing w:line="240" w:lineRule="auto"/>
            </w:pPr>
            <w:r>
              <w:t>Can we identify which software has been mentioned (e.g., Is there a name used at all, beyond “a program we wrote”? Can we find references to that software, even if we cannot find the software itself.)</w:t>
            </w:r>
          </w:p>
        </w:tc>
      </w:tr>
      <w:tr w:rsidR="002644D2" w14:paraId="1969B363" w14:textId="77777777">
        <w:tc>
          <w:tcPr>
            <w:tcW w:w="1935" w:type="dxa"/>
            <w:tcMar>
              <w:top w:w="100" w:type="dxa"/>
              <w:left w:w="100" w:type="dxa"/>
              <w:bottom w:w="100" w:type="dxa"/>
              <w:right w:w="100" w:type="dxa"/>
            </w:tcMar>
          </w:tcPr>
          <w:p w14:paraId="7395DED2" w14:textId="77777777" w:rsidR="002644D2" w:rsidRDefault="00A14B97" w:rsidP="00B770B5">
            <w:pPr>
              <w:pStyle w:val="Normal1"/>
              <w:keepNext/>
              <w:keepLines/>
              <w:spacing w:line="240" w:lineRule="auto"/>
            </w:pPr>
            <w:r>
              <w:t>findable</w:t>
            </w:r>
          </w:p>
        </w:tc>
        <w:tc>
          <w:tcPr>
            <w:tcW w:w="7425" w:type="dxa"/>
            <w:tcMar>
              <w:top w:w="100" w:type="dxa"/>
              <w:left w:w="100" w:type="dxa"/>
              <w:bottom w:w="100" w:type="dxa"/>
              <w:right w:w="100" w:type="dxa"/>
            </w:tcMar>
          </w:tcPr>
          <w:p w14:paraId="57920F81" w14:textId="77777777" w:rsidR="002644D2" w:rsidRDefault="00A14B97" w:rsidP="00B770B5">
            <w:pPr>
              <w:pStyle w:val="Normal1"/>
              <w:keepNext/>
              <w:keepLines/>
              <w:spacing w:line="240" w:lineRule="auto"/>
            </w:pPr>
            <w:r>
              <w:t>Given an identifiable piece of software, can we find an online source that details the software (not necessarily the software itself, but any official presence) (e.g.,  A project page or online manual)</w:t>
            </w:r>
          </w:p>
        </w:tc>
      </w:tr>
      <w:tr w:rsidR="002644D2" w14:paraId="1D47F3F9" w14:textId="77777777">
        <w:tc>
          <w:tcPr>
            <w:tcW w:w="1935" w:type="dxa"/>
            <w:tcMar>
              <w:top w:w="100" w:type="dxa"/>
              <w:left w:w="100" w:type="dxa"/>
              <w:bottom w:w="100" w:type="dxa"/>
              <w:right w:w="100" w:type="dxa"/>
            </w:tcMar>
          </w:tcPr>
          <w:p w14:paraId="0713A98C" w14:textId="77777777" w:rsidR="002644D2" w:rsidRDefault="00A14B97" w:rsidP="00B770B5">
            <w:pPr>
              <w:pStyle w:val="Normal1"/>
              <w:keepNext/>
              <w:keepLines/>
              <w:spacing w:line="240" w:lineRule="auto"/>
            </w:pPr>
            <w:r>
              <w:t>findable version</w:t>
            </w:r>
          </w:p>
        </w:tc>
        <w:tc>
          <w:tcPr>
            <w:tcW w:w="7425" w:type="dxa"/>
            <w:tcMar>
              <w:top w:w="100" w:type="dxa"/>
              <w:left w:w="100" w:type="dxa"/>
              <w:bottom w:w="100" w:type="dxa"/>
              <w:right w:w="100" w:type="dxa"/>
            </w:tcMar>
          </w:tcPr>
          <w:p w14:paraId="185C0567" w14:textId="77777777" w:rsidR="002644D2" w:rsidRDefault="00A14B97" w:rsidP="00B770B5">
            <w:pPr>
              <w:pStyle w:val="Normal1"/>
              <w:keepNext/>
              <w:keepLines/>
              <w:spacing w:line="240" w:lineRule="auto"/>
            </w:pPr>
            <w:r>
              <w:t xml:space="preserve">Can we find the specific version listed in the paper, if there was </w:t>
            </w:r>
            <w:proofErr w:type="gramStart"/>
            <w:r>
              <w:t>one.</w:t>
            </w:r>
            <w:proofErr w:type="gramEnd"/>
          </w:p>
        </w:tc>
      </w:tr>
      <w:tr w:rsidR="002644D2" w14:paraId="642B376C" w14:textId="77777777">
        <w:tc>
          <w:tcPr>
            <w:tcW w:w="1935" w:type="dxa"/>
            <w:tcMar>
              <w:top w:w="100" w:type="dxa"/>
              <w:left w:w="100" w:type="dxa"/>
              <w:bottom w:w="100" w:type="dxa"/>
              <w:right w:w="100" w:type="dxa"/>
            </w:tcMar>
          </w:tcPr>
          <w:p w14:paraId="6C6749BB" w14:textId="77777777" w:rsidR="002644D2" w:rsidRDefault="00A14B97" w:rsidP="00B770B5">
            <w:pPr>
              <w:pStyle w:val="Normal1"/>
              <w:keepNext/>
              <w:keepLines/>
              <w:spacing w:line="240" w:lineRule="auto"/>
            </w:pPr>
            <w:r>
              <w:t>access</w:t>
            </w:r>
          </w:p>
        </w:tc>
        <w:tc>
          <w:tcPr>
            <w:tcW w:w="7425" w:type="dxa"/>
            <w:tcMar>
              <w:top w:w="100" w:type="dxa"/>
              <w:left w:w="100" w:type="dxa"/>
              <w:bottom w:w="100" w:type="dxa"/>
              <w:right w:w="100" w:type="dxa"/>
            </w:tcMar>
          </w:tcPr>
          <w:p w14:paraId="51848691" w14:textId="77777777" w:rsidR="002644D2" w:rsidRDefault="00A14B97" w:rsidP="00B770B5">
            <w:pPr>
              <w:pStyle w:val="Normal1"/>
              <w:keepNext/>
              <w:keepLines/>
              <w:spacing w:line="240" w:lineRule="auto"/>
            </w:pPr>
            <w:r>
              <w:t xml:space="preserve">Can we access the software now? Can take three values: No Access, Purchase Access, </w:t>
            </w:r>
            <w:proofErr w:type="gramStart"/>
            <w:r>
              <w:t>Free</w:t>
            </w:r>
            <w:proofErr w:type="gramEnd"/>
            <w:r>
              <w:t xml:space="preserve"> Access.</w:t>
            </w:r>
          </w:p>
        </w:tc>
      </w:tr>
      <w:tr w:rsidR="002644D2" w14:paraId="31AA4A2C" w14:textId="77777777">
        <w:tc>
          <w:tcPr>
            <w:tcW w:w="1935" w:type="dxa"/>
            <w:tcMar>
              <w:top w:w="100" w:type="dxa"/>
              <w:left w:w="100" w:type="dxa"/>
              <w:bottom w:w="100" w:type="dxa"/>
              <w:right w:w="100" w:type="dxa"/>
            </w:tcMar>
          </w:tcPr>
          <w:p w14:paraId="68FA26C3" w14:textId="77777777" w:rsidR="002644D2" w:rsidRDefault="00A14B97" w:rsidP="00B770B5">
            <w:pPr>
              <w:pStyle w:val="Normal1"/>
              <w:keepNext/>
              <w:keepLines/>
              <w:spacing w:line="240" w:lineRule="auto"/>
            </w:pPr>
            <w:r>
              <w:t>source available</w:t>
            </w:r>
          </w:p>
        </w:tc>
        <w:tc>
          <w:tcPr>
            <w:tcW w:w="7425" w:type="dxa"/>
            <w:tcMar>
              <w:top w:w="100" w:type="dxa"/>
              <w:left w:w="100" w:type="dxa"/>
              <w:bottom w:w="100" w:type="dxa"/>
              <w:right w:w="100" w:type="dxa"/>
            </w:tcMar>
          </w:tcPr>
          <w:p w14:paraId="5FAE02B2" w14:textId="77777777" w:rsidR="002644D2" w:rsidRDefault="00A14B97" w:rsidP="00B770B5">
            <w:pPr>
              <w:pStyle w:val="Normal1"/>
              <w:keepNext/>
              <w:keepLines/>
              <w:spacing w:line="240" w:lineRule="auto"/>
            </w:pPr>
            <w:r>
              <w:t>Can we access the source code in any way?</w:t>
            </w:r>
          </w:p>
        </w:tc>
      </w:tr>
      <w:tr w:rsidR="002644D2" w14:paraId="30ACB06D" w14:textId="77777777">
        <w:tc>
          <w:tcPr>
            <w:tcW w:w="1935" w:type="dxa"/>
            <w:tcMar>
              <w:top w:w="100" w:type="dxa"/>
              <w:left w:w="100" w:type="dxa"/>
              <w:bottom w:w="100" w:type="dxa"/>
              <w:right w:w="100" w:type="dxa"/>
            </w:tcMar>
          </w:tcPr>
          <w:p w14:paraId="6CEC35DA" w14:textId="77777777" w:rsidR="002644D2" w:rsidRDefault="00A14B97" w:rsidP="00B770B5">
            <w:pPr>
              <w:pStyle w:val="Normal1"/>
              <w:keepNext/>
              <w:keepLines/>
              <w:spacing w:line="240" w:lineRule="auto"/>
            </w:pPr>
            <w:r>
              <w:t>permission to modify</w:t>
            </w:r>
          </w:p>
        </w:tc>
        <w:tc>
          <w:tcPr>
            <w:tcW w:w="7425" w:type="dxa"/>
            <w:tcMar>
              <w:top w:w="100" w:type="dxa"/>
              <w:left w:w="100" w:type="dxa"/>
              <w:bottom w:w="100" w:type="dxa"/>
              <w:right w:w="100" w:type="dxa"/>
            </w:tcMar>
          </w:tcPr>
          <w:p w14:paraId="3CDACB0E" w14:textId="77777777" w:rsidR="002644D2" w:rsidRDefault="00A14B97" w:rsidP="00B770B5">
            <w:pPr>
              <w:pStyle w:val="Normal1"/>
              <w:keepNext/>
              <w:keepLines/>
              <w:spacing w:line="240" w:lineRule="auto"/>
            </w:pPr>
            <w:r>
              <w:t>Do the creators give permission to modify the program (if no mention of modification, assume no); if permission only by contact, then no</w:t>
            </w:r>
          </w:p>
        </w:tc>
      </w:tr>
      <w:tr w:rsidR="002644D2" w14:paraId="34EE9940" w14:textId="77777777">
        <w:tc>
          <w:tcPr>
            <w:tcW w:w="1935" w:type="dxa"/>
            <w:tcMar>
              <w:top w:w="100" w:type="dxa"/>
              <w:left w:w="100" w:type="dxa"/>
              <w:bottom w:w="100" w:type="dxa"/>
              <w:right w:w="100" w:type="dxa"/>
            </w:tcMar>
          </w:tcPr>
          <w:p w14:paraId="6BF9255B" w14:textId="77777777" w:rsidR="002644D2" w:rsidRDefault="00A14B97" w:rsidP="00B770B5">
            <w:pPr>
              <w:pStyle w:val="Normal1"/>
              <w:keepNext/>
              <w:keepLines/>
              <w:spacing w:line="240" w:lineRule="auto"/>
            </w:pPr>
            <w:r>
              <w:t>matches preferred citation</w:t>
            </w:r>
          </w:p>
        </w:tc>
        <w:tc>
          <w:tcPr>
            <w:tcW w:w="7425" w:type="dxa"/>
            <w:tcMar>
              <w:top w:w="100" w:type="dxa"/>
              <w:left w:w="100" w:type="dxa"/>
              <w:bottom w:w="100" w:type="dxa"/>
              <w:right w:w="100" w:type="dxa"/>
            </w:tcMar>
          </w:tcPr>
          <w:p w14:paraId="501AF324" w14:textId="77777777" w:rsidR="002644D2" w:rsidRDefault="00A14B97" w:rsidP="00B770B5">
            <w:pPr>
              <w:pStyle w:val="Normal1"/>
              <w:keepNext/>
              <w:keepLines/>
              <w:spacing w:line="240" w:lineRule="auto"/>
            </w:pPr>
            <w:r>
              <w:t>If the project page lists a preferred citation, does the mention match it?</w:t>
            </w:r>
          </w:p>
        </w:tc>
      </w:tr>
    </w:tbl>
    <w:p w14:paraId="6F0F4580" w14:textId="77777777" w:rsidR="002644D2" w:rsidRDefault="002644D2">
      <w:pPr>
        <w:pStyle w:val="Normal1"/>
        <w:widowControl w:val="0"/>
      </w:pPr>
    </w:p>
    <w:p w14:paraId="37EA3DC1" w14:textId="77777777" w:rsidR="002644D2" w:rsidRDefault="00A14B97">
      <w:pPr>
        <w:pStyle w:val="Heading3"/>
        <w:widowControl w:val="0"/>
        <w:contextualSpacing w:val="0"/>
      </w:pPr>
      <w:bookmarkStart w:id="12" w:name="h.cmthu8r3irbp" w:colFirst="0" w:colLast="0"/>
      <w:bookmarkEnd w:id="12"/>
      <w:r>
        <w:lastRenderedPageBreak/>
        <w:t xml:space="preserve">Examples of software mentions with codes </w:t>
      </w:r>
    </w:p>
    <w:p w14:paraId="304FF180" w14:textId="77777777" w:rsidR="002644D2" w:rsidRDefault="002644D2">
      <w:pPr>
        <w:pStyle w:val="Normal1"/>
      </w:pPr>
    </w:p>
    <w:p w14:paraId="05F093EB" w14:textId="77777777" w:rsidR="002644D2" w:rsidRDefault="00A14B97">
      <w:pPr>
        <w:pStyle w:val="Normal1"/>
      </w:pPr>
      <w:r>
        <w:t>From the article:</w:t>
      </w:r>
    </w:p>
    <w:p w14:paraId="79675EBB" w14:textId="77777777" w:rsidR="002644D2" w:rsidRDefault="00A14B97">
      <w:pPr>
        <w:pStyle w:val="Normal1"/>
        <w:ind w:left="480"/>
      </w:pPr>
      <w:proofErr w:type="spellStart"/>
      <w:proofErr w:type="gramStart"/>
      <w:r>
        <w:t>Muthuthantri</w:t>
      </w:r>
      <w:proofErr w:type="spellEnd"/>
      <w:r>
        <w:t xml:space="preserve">, S., </w:t>
      </w:r>
      <w:proofErr w:type="spellStart"/>
      <w:r>
        <w:t>Maelzer</w:t>
      </w:r>
      <w:proofErr w:type="spellEnd"/>
      <w:r>
        <w:t xml:space="preserve">, D., </w:t>
      </w:r>
      <w:proofErr w:type="spellStart"/>
      <w:r>
        <w:t>Zalucki</w:t>
      </w:r>
      <w:proofErr w:type="spellEnd"/>
      <w:r>
        <w:t>, M. P., &amp; Clarke, A. R. (2010).</w:t>
      </w:r>
      <w:proofErr w:type="gramEnd"/>
      <w:r>
        <w:t xml:space="preserve"> The seasonal phenology of </w:t>
      </w:r>
      <w:proofErr w:type="spellStart"/>
      <w:r>
        <w:t>Bactrocera</w:t>
      </w:r>
      <w:proofErr w:type="spellEnd"/>
      <w:r>
        <w:t xml:space="preserve"> </w:t>
      </w:r>
      <w:proofErr w:type="spellStart"/>
      <w:r>
        <w:t>tryoni</w:t>
      </w:r>
      <w:proofErr w:type="spellEnd"/>
      <w:r>
        <w:t xml:space="preserve"> (</w:t>
      </w:r>
      <w:proofErr w:type="spellStart"/>
      <w:r>
        <w:t>Froggatt</w:t>
      </w:r>
      <w:proofErr w:type="spellEnd"/>
      <w:r>
        <w:t>) (</w:t>
      </w:r>
      <w:proofErr w:type="spellStart"/>
      <w:r>
        <w:t>Diptera</w:t>
      </w:r>
      <w:proofErr w:type="spellEnd"/>
      <w:r>
        <w:t xml:space="preserve">: </w:t>
      </w:r>
      <w:proofErr w:type="spellStart"/>
      <w:r>
        <w:t>Tephritidae</w:t>
      </w:r>
      <w:proofErr w:type="spellEnd"/>
      <w:r>
        <w:t xml:space="preserve">) in Queensland. </w:t>
      </w:r>
      <w:r>
        <w:rPr>
          <w:i/>
        </w:rPr>
        <w:t>Australian Journal of Entomology</w:t>
      </w:r>
      <w:r>
        <w:t xml:space="preserve">, </w:t>
      </w:r>
      <w:r>
        <w:rPr>
          <w:i/>
        </w:rPr>
        <w:t>49</w:t>
      </w:r>
      <w:r>
        <w:t>, 221–233. doi:10.1111/j.1440-6055.2010.00759.x</w:t>
      </w:r>
    </w:p>
    <w:p w14:paraId="0DAA2D43" w14:textId="77777777" w:rsidR="002644D2" w:rsidRDefault="002644D2">
      <w:pPr>
        <w:pStyle w:val="Normal1"/>
      </w:pPr>
    </w:p>
    <w:p w14:paraId="54972A99" w14:textId="77777777" w:rsidR="002644D2" w:rsidRDefault="00A14B97">
      <w:pPr>
        <w:pStyle w:val="Normal1"/>
      </w:pPr>
      <w:proofErr w:type="gramStart"/>
      <w:r>
        <w:t>we</w:t>
      </w:r>
      <w:proofErr w:type="gramEnd"/>
      <w:r>
        <w:t xml:space="preserve"> identified this sentence:</w:t>
      </w:r>
    </w:p>
    <w:p w14:paraId="4649FF75" w14:textId="77777777" w:rsidR="002644D2" w:rsidRDefault="002644D2">
      <w:pPr>
        <w:pStyle w:val="Normal1"/>
        <w:ind w:left="480"/>
      </w:pPr>
    </w:p>
    <w:p w14:paraId="1FD9F71C" w14:textId="77777777" w:rsidR="002644D2" w:rsidRDefault="00A14B97" w:rsidP="001D23CF">
      <w:pPr>
        <w:pStyle w:val="Normal1"/>
        <w:ind w:left="720"/>
      </w:pPr>
      <w:r>
        <w:rPr>
          <w:i/>
        </w:rPr>
        <w:t xml:space="preserve">The DYMEX model we used was as described and </w:t>
      </w:r>
      <w:proofErr w:type="spellStart"/>
      <w:r>
        <w:rPr>
          <w:i/>
        </w:rPr>
        <w:t>parameterised</w:t>
      </w:r>
      <w:proofErr w:type="spellEnd"/>
      <w:r>
        <w:rPr>
          <w:i/>
        </w:rPr>
        <w:t xml:space="preserve"> by </w:t>
      </w:r>
      <w:proofErr w:type="spellStart"/>
      <w:r>
        <w:rPr>
          <w:i/>
        </w:rPr>
        <w:t>Yonow</w:t>
      </w:r>
      <w:proofErr w:type="spellEnd"/>
      <w:r>
        <w:rPr>
          <w:i/>
        </w:rPr>
        <w:t xml:space="preserve"> et al. (2004).</w:t>
      </w:r>
    </w:p>
    <w:p w14:paraId="07E9AB37" w14:textId="77777777" w:rsidR="002644D2" w:rsidRDefault="002644D2">
      <w:pPr>
        <w:pStyle w:val="Normal1"/>
      </w:pPr>
    </w:p>
    <w:p w14:paraId="2A5A1FBE" w14:textId="77777777" w:rsidR="002644D2" w:rsidRDefault="00A14B97">
      <w:pPr>
        <w:pStyle w:val="Normal1"/>
      </w:pPr>
      <w:r>
        <w:t>Which we coded as follows:</w:t>
      </w:r>
    </w:p>
    <w:p w14:paraId="5E808FCB" w14:textId="77777777" w:rsidR="002644D2" w:rsidRDefault="002644D2">
      <w:pPr>
        <w:pStyle w:val="Normal1"/>
      </w:pPr>
    </w:p>
    <w:p w14:paraId="05193B70" w14:textId="5CDF8B34" w:rsidR="002644D2" w:rsidRDefault="00A14B97" w:rsidP="001D23CF">
      <w:pPr>
        <w:pStyle w:val="Normal1"/>
        <w:ind w:left="720"/>
      </w:pPr>
      <w:r>
        <w:t xml:space="preserve">This mention was coded as an in-text mention to software used by the authors, with a reference. The software name was “DYMEX”; there were no configuration details (in the focal text) and no version number, date, or URL given. The reference was coded as a domain publication that </w:t>
      </w:r>
      <w:r w:rsidR="004D3F03">
        <w:t xml:space="preserve">cited </w:t>
      </w:r>
      <w:r>
        <w:t>a creator (the authors of the reference). We found this software to be identifiable and a web search showed it to be findable. The software is accessible in that it is available for purchase. The source code is not available and there is no permission to modify the code. The project does not make a r</w:t>
      </w:r>
      <w:r w:rsidR="00914CBE">
        <w:t>equest for a specific citation.</w:t>
      </w:r>
    </w:p>
    <w:p w14:paraId="3409DF40" w14:textId="77777777" w:rsidR="002644D2" w:rsidRDefault="002644D2">
      <w:pPr>
        <w:pStyle w:val="Normal1"/>
      </w:pPr>
    </w:p>
    <w:p w14:paraId="79C6707D" w14:textId="77777777" w:rsidR="002644D2" w:rsidRDefault="00A14B97" w:rsidP="00914CBE">
      <w:pPr>
        <w:pStyle w:val="Normal1"/>
      </w:pPr>
      <w:r>
        <w:t>From the article:</w:t>
      </w:r>
    </w:p>
    <w:p w14:paraId="4CD66E3C" w14:textId="77777777" w:rsidR="002644D2" w:rsidRDefault="002644D2">
      <w:pPr>
        <w:pStyle w:val="Normal1"/>
      </w:pPr>
    </w:p>
    <w:p w14:paraId="594FD354" w14:textId="77777777" w:rsidR="002644D2" w:rsidRDefault="00A14B97">
      <w:pPr>
        <w:pStyle w:val="Normal1"/>
        <w:ind w:left="480"/>
      </w:pPr>
      <w:proofErr w:type="spellStart"/>
      <w:r>
        <w:t>Abrescia</w:t>
      </w:r>
      <w:proofErr w:type="spellEnd"/>
      <w:r>
        <w:t xml:space="preserve">, N. G. a, Cockburn, J. J. B., Grimes, J. M., Sutton, G. C., </w:t>
      </w:r>
      <w:proofErr w:type="spellStart"/>
      <w:r>
        <w:t>Diprose</w:t>
      </w:r>
      <w:proofErr w:type="spellEnd"/>
      <w:r>
        <w:t xml:space="preserve">, J. M., Butcher, S. J., … </w:t>
      </w:r>
      <w:proofErr w:type="spellStart"/>
      <w:r>
        <w:t>Bamford</w:t>
      </w:r>
      <w:proofErr w:type="spellEnd"/>
      <w:r>
        <w:t xml:space="preserve">, J. K. H. (2004). </w:t>
      </w:r>
      <w:proofErr w:type="gramStart"/>
      <w:r>
        <w:t>Insights into assembly from structural analysis of bacteriophage PRD1.</w:t>
      </w:r>
      <w:proofErr w:type="gramEnd"/>
      <w:r>
        <w:t xml:space="preserve"> </w:t>
      </w:r>
      <w:r>
        <w:rPr>
          <w:i/>
        </w:rPr>
        <w:t>Nature</w:t>
      </w:r>
      <w:r>
        <w:t xml:space="preserve">, </w:t>
      </w:r>
      <w:r>
        <w:rPr>
          <w:i/>
        </w:rPr>
        <w:t>432</w:t>
      </w:r>
      <w:r>
        <w:t>(7013), 68–74.</w:t>
      </w:r>
    </w:p>
    <w:p w14:paraId="666B2E0E" w14:textId="77777777" w:rsidR="002644D2" w:rsidRDefault="002644D2">
      <w:pPr>
        <w:pStyle w:val="Normal1"/>
        <w:ind w:left="480"/>
      </w:pPr>
    </w:p>
    <w:p w14:paraId="38D2C88C" w14:textId="77777777" w:rsidR="002644D2" w:rsidRDefault="00A14B97" w:rsidP="00914CBE">
      <w:pPr>
        <w:pStyle w:val="Normal1"/>
      </w:pPr>
      <w:r>
        <w:t>We identified this mention:</w:t>
      </w:r>
    </w:p>
    <w:p w14:paraId="09646733" w14:textId="77777777" w:rsidR="002644D2" w:rsidRDefault="002644D2">
      <w:pPr>
        <w:pStyle w:val="Normal1"/>
      </w:pPr>
    </w:p>
    <w:p w14:paraId="6BD7B5D0" w14:textId="77777777" w:rsidR="002644D2" w:rsidRDefault="00A14B97" w:rsidP="001D23CF">
      <w:pPr>
        <w:pStyle w:val="Normal1"/>
        <w:ind w:left="720"/>
      </w:pPr>
      <w:r>
        <w:rPr>
          <w:i/>
        </w:rPr>
        <w:t xml:space="preserve">Data were </w:t>
      </w:r>
      <w:proofErr w:type="spellStart"/>
      <w:r>
        <w:rPr>
          <w:i/>
        </w:rPr>
        <w:t>analysed</w:t>
      </w:r>
      <w:proofErr w:type="spellEnd"/>
      <w:r>
        <w:rPr>
          <w:i/>
        </w:rPr>
        <w:t xml:space="preserve"> with DENZO [41] and the resolution limit was determined with TRIM_DENZO (D.I.S., unpublished program).</w:t>
      </w:r>
    </w:p>
    <w:p w14:paraId="4D66E5CC" w14:textId="77777777" w:rsidR="002644D2" w:rsidRDefault="002644D2">
      <w:pPr>
        <w:pStyle w:val="Normal1"/>
        <w:widowControl w:val="0"/>
      </w:pPr>
    </w:p>
    <w:p w14:paraId="7F8A990C" w14:textId="77777777" w:rsidR="002644D2" w:rsidRDefault="00A14B97">
      <w:pPr>
        <w:pStyle w:val="Normal1"/>
        <w:widowControl w:val="0"/>
      </w:pPr>
      <w:r>
        <w:t>Which was coded as follows:</w:t>
      </w:r>
    </w:p>
    <w:p w14:paraId="031E6EAE" w14:textId="77777777" w:rsidR="002644D2" w:rsidRDefault="002644D2">
      <w:pPr>
        <w:pStyle w:val="Normal1"/>
        <w:widowControl w:val="0"/>
      </w:pPr>
    </w:p>
    <w:p w14:paraId="4188AC81" w14:textId="55EC5278" w:rsidR="002644D2" w:rsidRDefault="00A14B97" w:rsidP="001D23CF">
      <w:pPr>
        <w:pStyle w:val="Normal1"/>
        <w:widowControl w:val="0"/>
        <w:ind w:left="720"/>
      </w:pPr>
      <w:r>
        <w:t xml:space="preserve">This sentence was coded as two software mentions, one for “DENZO” (with a reference), and one for “TRIM_DENZO”. Both were </w:t>
      </w:r>
      <w:proofErr w:type="gramStart"/>
      <w:r>
        <w:t>coded</w:t>
      </w:r>
      <w:proofErr w:type="gramEnd"/>
      <w:r>
        <w:t xml:space="preserve"> as software used by the authors, neither included version numbers, configuration details, dates or URLs. Both were coded as providing creator information (For TRIM_DENZO, the initials D.I.S. match the author’s initials, the reference provides creator information for DENZO). DENZO was found to be identifiable and findable, but there was no access to the software (which also implies no source code or permission to modify). TRIM_DENZO was coded as identifiable but unfindable (implying no source access or permission to modify). </w:t>
      </w:r>
    </w:p>
    <w:p w14:paraId="696561AE" w14:textId="77777777" w:rsidR="002644D2" w:rsidRDefault="002644D2">
      <w:pPr>
        <w:pStyle w:val="Normal1"/>
        <w:widowControl w:val="0"/>
      </w:pPr>
    </w:p>
    <w:p w14:paraId="71613789" w14:textId="77777777" w:rsidR="002644D2" w:rsidRDefault="00A14B97">
      <w:pPr>
        <w:pStyle w:val="Normal1"/>
        <w:widowControl w:val="0"/>
      </w:pPr>
      <w:r>
        <w:t>From the article:</w:t>
      </w:r>
    </w:p>
    <w:p w14:paraId="399C6F1E" w14:textId="77777777" w:rsidR="002644D2" w:rsidRDefault="002644D2">
      <w:pPr>
        <w:pStyle w:val="Normal1"/>
        <w:widowControl w:val="0"/>
      </w:pPr>
    </w:p>
    <w:p w14:paraId="415F9E8D" w14:textId="77777777" w:rsidR="002644D2" w:rsidRDefault="00A14B97">
      <w:pPr>
        <w:pStyle w:val="Normal1"/>
        <w:widowControl w:val="0"/>
        <w:ind w:left="480"/>
      </w:pPr>
      <w:proofErr w:type="gramStart"/>
      <w:r>
        <w:t>Colman-Lerner, A., Chin, T. E., &amp; Brent, R. (2001).</w:t>
      </w:r>
      <w:proofErr w:type="gramEnd"/>
      <w:r>
        <w:t xml:space="preserve"> Yeast Cbk1 and Mob2 activate daughter-specific genetic programs to induce asymmetric cell fates. </w:t>
      </w:r>
      <w:proofErr w:type="gramStart"/>
      <w:r>
        <w:rPr>
          <w:i/>
        </w:rPr>
        <w:t>Cell</w:t>
      </w:r>
      <w:r>
        <w:t xml:space="preserve">, </w:t>
      </w:r>
      <w:r>
        <w:rPr>
          <w:i/>
        </w:rPr>
        <w:t>107</w:t>
      </w:r>
      <w:r>
        <w:t>(6), 739–50.</w:t>
      </w:r>
      <w:proofErr w:type="gramEnd"/>
      <w:r>
        <w:t xml:space="preserve"> Retrieved from http://www.ncbi.nlm.nih.gov/pubmed/11747810</w:t>
      </w:r>
    </w:p>
    <w:p w14:paraId="0C525A19" w14:textId="77777777" w:rsidR="002644D2" w:rsidRDefault="002644D2">
      <w:pPr>
        <w:pStyle w:val="Normal1"/>
        <w:widowControl w:val="0"/>
      </w:pPr>
    </w:p>
    <w:p w14:paraId="4E572083" w14:textId="77777777" w:rsidR="002644D2" w:rsidRDefault="00A14B97">
      <w:pPr>
        <w:pStyle w:val="Normal1"/>
        <w:widowControl w:val="0"/>
      </w:pPr>
      <w:r>
        <w:t>We identified this sentence as mentioning software:</w:t>
      </w:r>
    </w:p>
    <w:p w14:paraId="7F871A9A" w14:textId="77777777" w:rsidR="002644D2" w:rsidRDefault="002644D2">
      <w:pPr>
        <w:pStyle w:val="Normal1"/>
        <w:widowControl w:val="0"/>
      </w:pPr>
    </w:p>
    <w:p w14:paraId="7D147E0D" w14:textId="77777777" w:rsidR="002644D2" w:rsidRDefault="00A14B97" w:rsidP="001D23CF">
      <w:pPr>
        <w:pStyle w:val="Normal1"/>
        <w:widowControl w:val="0"/>
        <w:ind w:left="720"/>
      </w:pPr>
      <w:r>
        <w:rPr>
          <w:i/>
        </w:rPr>
        <w:t xml:space="preserve">We captured and analyzed images using a SPOT2e CCD camera (Diagnostic Instruments, Inc., Sterling Heights, MI) coupled to </w:t>
      </w:r>
      <w:proofErr w:type="spellStart"/>
      <w:r>
        <w:rPr>
          <w:i/>
        </w:rPr>
        <w:t>MetaMorph</w:t>
      </w:r>
      <w:proofErr w:type="spellEnd"/>
      <w:r>
        <w:rPr>
          <w:i/>
        </w:rPr>
        <w:t xml:space="preserve"> imaging software (Universal Imaging Corporation, Downingtown, PA).</w:t>
      </w:r>
    </w:p>
    <w:p w14:paraId="4A36F2E3" w14:textId="77777777" w:rsidR="001D23CF" w:rsidRDefault="001D23CF" w:rsidP="001D23CF">
      <w:pPr>
        <w:pStyle w:val="Normal1"/>
        <w:widowControl w:val="0"/>
      </w:pPr>
    </w:p>
    <w:p w14:paraId="5B223422" w14:textId="77777777" w:rsidR="001D23CF" w:rsidRDefault="001D23CF" w:rsidP="001D23CF">
      <w:pPr>
        <w:pStyle w:val="Normal1"/>
        <w:widowControl w:val="0"/>
      </w:pPr>
      <w:r>
        <w:t>Which was coded as follows:</w:t>
      </w:r>
    </w:p>
    <w:p w14:paraId="1634BF86" w14:textId="77777777" w:rsidR="002644D2" w:rsidRDefault="002644D2">
      <w:pPr>
        <w:pStyle w:val="Normal1"/>
        <w:widowControl w:val="0"/>
      </w:pPr>
    </w:p>
    <w:p w14:paraId="00A42278" w14:textId="3910D5F1" w:rsidR="002644D2" w:rsidRDefault="00A14B97" w:rsidP="001D23CF">
      <w:pPr>
        <w:pStyle w:val="Normal1"/>
        <w:widowControl w:val="0"/>
        <w:ind w:left="720"/>
      </w:pPr>
      <w:r>
        <w:t>This was coded as a software mention of software used by the authors. The software name was “</w:t>
      </w:r>
      <w:proofErr w:type="spellStart"/>
      <w:r>
        <w:t>MetaMorph</w:t>
      </w:r>
      <w:proofErr w:type="spellEnd"/>
      <w:r>
        <w:t xml:space="preserve">.”  There were no configuration details and no </w:t>
      </w:r>
      <w:proofErr w:type="spellStart"/>
      <w:proofErr w:type="gramStart"/>
      <w:r>
        <w:t>url</w:t>
      </w:r>
      <w:proofErr w:type="spellEnd"/>
      <w:proofErr w:type="gramEnd"/>
      <w:r>
        <w:t xml:space="preserve">, </w:t>
      </w:r>
      <w:proofErr w:type="spellStart"/>
      <w:r>
        <w:t>version_number</w:t>
      </w:r>
      <w:proofErr w:type="spellEnd"/>
      <w:r>
        <w:t xml:space="preserve"> or date but the mention included a creator (“Universal Imaging Corporation, Downingtown, PA”). Second round coding showed the software to be identifiable and findable. Access was possible through purchase, but the source was unavailable and modifications were prohibited. </w:t>
      </w:r>
    </w:p>
    <w:p w14:paraId="33CAFE35" w14:textId="77777777" w:rsidR="002644D2" w:rsidRDefault="002644D2">
      <w:pPr>
        <w:pStyle w:val="Normal1"/>
      </w:pPr>
    </w:p>
    <w:p w14:paraId="20498C99" w14:textId="77777777" w:rsidR="00253F73" w:rsidRDefault="00253F73">
      <w:pPr>
        <w:rPr>
          <w:rFonts w:ascii="Trebuchet MS" w:eastAsia="Trebuchet MS" w:hAnsi="Trebuchet MS" w:cs="Trebuchet MS"/>
          <w:sz w:val="32"/>
        </w:rPr>
      </w:pPr>
      <w:bookmarkStart w:id="13" w:name="h.it17l7i66c3a" w:colFirst="0" w:colLast="0"/>
      <w:bookmarkEnd w:id="13"/>
      <w:r>
        <w:br w:type="page"/>
      </w:r>
    </w:p>
    <w:p w14:paraId="0E7D075E" w14:textId="40A38E11" w:rsidR="002644D2" w:rsidRDefault="00A14B97" w:rsidP="00253F73">
      <w:pPr>
        <w:pStyle w:val="Heading1"/>
      </w:pPr>
      <w:r>
        <w:lastRenderedPageBreak/>
        <w:t>Results</w:t>
      </w:r>
    </w:p>
    <w:p w14:paraId="6D9047B2" w14:textId="77777777" w:rsidR="002644D2" w:rsidRDefault="00A14B97">
      <w:pPr>
        <w:pStyle w:val="Heading2"/>
        <w:contextualSpacing w:val="0"/>
      </w:pPr>
      <w:bookmarkStart w:id="14" w:name="h.g3u4dub7u3c6" w:colFirst="0" w:colLast="0"/>
      <w:bookmarkEnd w:id="14"/>
      <w:r>
        <w:t>Overview</w:t>
      </w:r>
    </w:p>
    <w:p w14:paraId="6FB3C5B4" w14:textId="77777777" w:rsidR="002644D2" w:rsidRDefault="002644D2">
      <w:pPr>
        <w:pStyle w:val="Normal1"/>
      </w:pPr>
    </w:p>
    <w:p w14:paraId="5EB47B3B" w14:textId="466D13A7" w:rsidR="002644D2" w:rsidRDefault="00A14B97">
      <w:pPr>
        <w:pStyle w:val="Normal1"/>
      </w:pPr>
      <w:r>
        <w:rPr>
          <w:rFonts w:ascii="Calibri" w:eastAsia="Calibri" w:hAnsi="Calibri" w:cs="Calibri"/>
        </w:rPr>
        <w:t xml:space="preserve">From the 90 articles total, we identified 59 articles </w:t>
      </w:r>
      <w:r w:rsidR="008F312E">
        <w:rPr>
          <w:rFonts w:ascii="Calibri" w:eastAsia="Calibri" w:hAnsi="Calibri" w:cs="Calibri"/>
        </w:rPr>
        <w:t>that</w:t>
      </w:r>
      <w:r>
        <w:rPr>
          <w:rFonts w:ascii="Calibri" w:eastAsia="Calibri" w:hAnsi="Calibri" w:cs="Calibri"/>
        </w:rPr>
        <w:t xml:space="preserve"> mentioned software and 31 that did not (65% of articles mention software overall). Articles in higher </w:t>
      </w:r>
      <w:r w:rsidR="00A163CD">
        <w:rPr>
          <w:rFonts w:ascii="Calibri" w:eastAsia="Calibri" w:hAnsi="Calibri" w:cs="Calibri"/>
        </w:rPr>
        <w:t xml:space="preserve">impact factor </w:t>
      </w:r>
      <w:r>
        <w:rPr>
          <w:rFonts w:ascii="Calibri" w:eastAsia="Calibri" w:hAnsi="Calibri" w:cs="Calibri"/>
        </w:rPr>
        <w:t>strata were more likely to mention software (77%</w:t>
      </w:r>
      <w:r w:rsidR="00732B99">
        <w:rPr>
          <w:rFonts w:ascii="Calibri" w:eastAsia="Calibri" w:hAnsi="Calibri" w:cs="Calibri"/>
        </w:rPr>
        <w:t xml:space="preserve"> in strata 1</w:t>
      </w:r>
      <w:r>
        <w:rPr>
          <w:rFonts w:ascii="Calibri" w:eastAsia="Calibri" w:hAnsi="Calibri" w:cs="Calibri"/>
        </w:rPr>
        <w:t>, 63%</w:t>
      </w:r>
      <w:r w:rsidR="00732B99">
        <w:rPr>
          <w:rFonts w:ascii="Calibri" w:eastAsia="Calibri" w:hAnsi="Calibri" w:cs="Calibri"/>
        </w:rPr>
        <w:t xml:space="preserve"> in strata 2 and</w:t>
      </w:r>
      <w:r>
        <w:rPr>
          <w:rFonts w:ascii="Calibri" w:eastAsia="Calibri" w:hAnsi="Calibri" w:cs="Calibri"/>
        </w:rPr>
        <w:t xml:space="preserve"> </w:t>
      </w:r>
      <w:r w:rsidR="00732B99">
        <w:rPr>
          <w:rFonts w:ascii="Calibri" w:eastAsia="Calibri" w:hAnsi="Calibri" w:cs="Calibri"/>
        </w:rPr>
        <w:t xml:space="preserve">only </w:t>
      </w:r>
      <w:r>
        <w:rPr>
          <w:rFonts w:ascii="Calibri" w:eastAsia="Calibri" w:hAnsi="Calibri" w:cs="Calibri"/>
        </w:rPr>
        <w:t>57%</w:t>
      </w:r>
      <w:r w:rsidR="00732B99">
        <w:rPr>
          <w:rFonts w:ascii="Calibri" w:eastAsia="Calibri" w:hAnsi="Calibri" w:cs="Calibri"/>
        </w:rPr>
        <w:t xml:space="preserve"> in strata 3</w:t>
      </w:r>
      <w:r>
        <w:rPr>
          <w:rFonts w:ascii="Calibri" w:eastAsia="Calibri" w:hAnsi="Calibri" w:cs="Calibri"/>
        </w:rPr>
        <w:t xml:space="preserve">).  </w:t>
      </w:r>
      <w:r w:rsidR="002A0220">
        <w:rPr>
          <w:rFonts w:ascii="Calibri" w:eastAsia="Calibri" w:hAnsi="Calibri" w:cs="Calibri"/>
        </w:rPr>
        <w:t>In total we found 286</w:t>
      </w:r>
      <w:r w:rsidR="00177E92">
        <w:rPr>
          <w:rFonts w:ascii="Calibri" w:eastAsia="Calibri" w:hAnsi="Calibri" w:cs="Calibri"/>
        </w:rPr>
        <w:t xml:space="preserve"> distinct mentions in the 59 articles that mentioned software.  </w:t>
      </w:r>
      <w:r>
        <w:rPr>
          <w:rFonts w:ascii="Calibri" w:eastAsia="Calibri" w:hAnsi="Calibri" w:cs="Calibri"/>
        </w:rPr>
        <w:t xml:space="preserve">The distribution of mentions </w:t>
      </w:r>
      <w:r w:rsidR="00177E92">
        <w:rPr>
          <w:rFonts w:ascii="Calibri" w:eastAsia="Calibri" w:hAnsi="Calibri" w:cs="Calibri"/>
        </w:rPr>
        <w:t>across</w:t>
      </w:r>
      <w:r>
        <w:rPr>
          <w:rFonts w:ascii="Calibri" w:eastAsia="Calibri" w:hAnsi="Calibri" w:cs="Calibri"/>
        </w:rPr>
        <w:t xml:space="preserve"> articles is shown in</w:t>
      </w:r>
      <w:r w:rsidR="003C0F8E">
        <w:rPr>
          <w:rFonts w:ascii="Calibri" w:eastAsia="Calibri" w:hAnsi="Calibri" w:cs="Calibri"/>
        </w:rPr>
        <w:t xml:space="preserve"> </w:t>
      </w:r>
      <w:r w:rsidR="003C0F8E">
        <w:rPr>
          <w:rFonts w:ascii="Calibri" w:eastAsia="Calibri" w:hAnsi="Calibri" w:cs="Calibri"/>
        </w:rPr>
        <w:fldChar w:fldCharType="begin"/>
      </w:r>
      <w:r w:rsidR="003C0F8E">
        <w:rPr>
          <w:rFonts w:ascii="Calibri" w:eastAsia="Calibri" w:hAnsi="Calibri" w:cs="Calibri"/>
        </w:rPr>
        <w:instrText xml:space="preserve"> REF _Ref269370410 \h </w:instrText>
      </w:r>
      <w:r w:rsidR="003C0F8E">
        <w:rPr>
          <w:rFonts w:ascii="Calibri" w:eastAsia="Calibri" w:hAnsi="Calibri" w:cs="Calibri"/>
        </w:rPr>
      </w:r>
      <w:r w:rsidR="003C0F8E">
        <w:rPr>
          <w:rFonts w:ascii="Calibri" w:eastAsia="Calibri" w:hAnsi="Calibri" w:cs="Calibri"/>
        </w:rPr>
        <w:fldChar w:fldCharType="separate"/>
      </w:r>
      <w:r w:rsidR="003C0F8E">
        <w:t xml:space="preserve">Figure </w:t>
      </w:r>
      <w:r w:rsidR="003C0F8E">
        <w:rPr>
          <w:noProof/>
        </w:rPr>
        <w:t>1</w:t>
      </w:r>
      <w:r w:rsidR="003C0F8E">
        <w:rPr>
          <w:rFonts w:ascii="Calibri" w:eastAsia="Calibri" w:hAnsi="Calibri" w:cs="Calibri"/>
        </w:rPr>
        <w:fldChar w:fldCharType="end"/>
      </w:r>
      <w:r>
        <w:rPr>
          <w:rFonts w:ascii="Calibri" w:eastAsia="Calibri" w:hAnsi="Calibri" w:cs="Calibri"/>
        </w:rPr>
        <w:t>, showing that most articles that mentioned software had relatively few mentions. The two articles with the highest number of software mentions have over 20 mentions. We retained these within our dataset.</w:t>
      </w:r>
    </w:p>
    <w:p w14:paraId="2E9F97D6" w14:textId="2903A2F6" w:rsidR="003C0F8E" w:rsidRDefault="005B7099" w:rsidP="003C0F8E">
      <w:pPr>
        <w:pStyle w:val="Normal1"/>
        <w:keepNext/>
      </w:pPr>
      <w:r>
        <w:rPr>
          <w:noProof/>
        </w:rPr>
        <w:drawing>
          <wp:inline distT="0" distB="0" distL="0" distR="0" wp14:anchorId="40AE0B82" wp14:editId="61C6CC8D">
            <wp:extent cx="4572000" cy="1829777"/>
            <wp:effectExtent l="0" t="0" r="0" b="0"/>
            <wp:docPr id="1" name="Picture 1" descr="Macintosh HD:Users:howison:Documents:UTexas:Projects:SoftwareCitations:softcite:output:Fig1-Men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owison:Documents:UTexas:Projects:SoftwareCitations:softcite:output:Fig1-MentionsByStrataBox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9777"/>
                    </a:xfrm>
                    <a:prstGeom prst="rect">
                      <a:avLst/>
                    </a:prstGeom>
                    <a:noFill/>
                    <a:ln>
                      <a:noFill/>
                    </a:ln>
                  </pic:spPr>
                </pic:pic>
              </a:graphicData>
            </a:graphic>
          </wp:inline>
        </w:drawing>
      </w:r>
    </w:p>
    <w:p w14:paraId="4CE8758D" w14:textId="7B586906" w:rsidR="002644D2" w:rsidRDefault="003C0F8E" w:rsidP="003C0F8E">
      <w:pPr>
        <w:pStyle w:val="Caption"/>
      </w:pPr>
      <w:bookmarkStart w:id="15" w:name="_Ref269370410"/>
      <w:r>
        <w:t xml:space="preserve">Figure </w:t>
      </w:r>
      <w:fldSimple w:instr=" SEQ Figure \* ARABIC ">
        <w:r w:rsidR="00A85AEF">
          <w:rPr>
            <w:noProof/>
          </w:rPr>
          <w:t>1</w:t>
        </w:r>
      </w:fldSimple>
      <w:bookmarkEnd w:id="15"/>
      <w:r>
        <w:t>: Counts of mentions in articles, broken down by Impact Factor strata</w:t>
      </w:r>
    </w:p>
    <w:p w14:paraId="0CF28A60" w14:textId="77777777" w:rsidR="002644D2" w:rsidRDefault="002644D2">
      <w:pPr>
        <w:pStyle w:val="Normal1"/>
      </w:pPr>
    </w:p>
    <w:p w14:paraId="4FB34AC8" w14:textId="4CD89A26" w:rsidR="002644D2" w:rsidRPr="00A2228F" w:rsidRDefault="00177E92">
      <w:pPr>
        <w:pStyle w:val="Normal1"/>
        <w:rPr>
          <w:rFonts w:ascii="Calibri" w:eastAsia="Calibri" w:hAnsi="Calibri" w:cs="Calibri"/>
        </w:rPr>
      </w:pPr>
      <w:r>
        <w:rPr>
          <w:rFonts w:ascii="Calibri" w:eastAsia="Calibri" w:hAnsi="Calibri" w:cs="Calibri"/>
        </w:rPr>
        <w:t xml:space="preserve">We classified references according to the scheme described above. </w:t>
      </w:r>
      <w:r w:rsidR="00A14B97">
        <w:rPr>
          <w:rFonts w:ascii="Calibri" w:eastAsia="Calibri" w:hAnsi="Calibri" w:cs="Calibri"/>
        </w:rPr>
        <w:t>The mentions ran</w:t>
      </w:r>
      <w:r w:rsidR="00767260">
        <w:rPr>
          <w:rFonts w:ascii="Calibri" w:eastAsia="Calibri" w:hAnsi="Calibri" w:cs="Calibri"/>
        </w:rPr>
        <w:t>ge in form quite widely. Only 44</w:t>
      </w:r>
      <w:r w:rsidR="00A14B97">
        <w:rPr>
          <w:rFonts w:ascii="Calibri" w:eastAsia="Calibri" w:hAnsi="Calibri" w:cs="Calibri"/>
        </w:rPr>
        <w:t>% of software mentions involve an entry in a references list, with only 37% being a citation t</w:t>
      </w:r>
      <w:r w:rsidR="00EF0100">
        <w:rPr>
          <w:rFonts w:ascii="Calibri" w:eastAsia="Calibri" w:hAnsi="Calibri" w:cs="Calibri"/>
        </w:rPr>
        <w:t>o a formal publication (</w:t>
      </w:r>
      <w:r w:rsidR="0012227B">
        <w:rPr>
          <w:rFonts w:ascii="Calibri" w:eastAsia="Calibri" w:hAnsi="Calibri" w:cs="Calibri"/>
        </w:rPr>
        <w:t xml:space="preserve">Another </w:t>
      </w:r>
      <w:r w:rsidR="00EF0100">
        <w:rPr>
          <w:rFonts w:ascii="Calibri" w:eastAsia="Calibri" w:hAnsi="Calibri" w:cs="Calibri"/>
        </w:rPr>
        <w:t>7</w:t>
      </w:r>
      <w:r w:rsidR="0012227B">
        <w:rPr>
          <w:rFonts w:ascii="Calibri" w:eastAsia="Calibri" w:hAnsi="Calibri" w:cs="Calibri"/>
        </w:rPr>
        <w:t xml:space="preserve">% are informal entries in a reference list, </w:t>
      </w:r>
      <w:r w:rsidR="00C30B2D">
        <w:rPr>
          <w:rFonts w:ascii="Calibri" w:eastAsia="Calibri" w:hAnsi="Calibri" w:cs="Calibri"/>
        </w:rPr>
        <w:t xml:space="preserve">including </w:t>
      </w:r>
      <w:r w:rsidR="0012227B">
        <w:rPr>
          <w:rFonts w:ascii="Calibri" w:eastAsia="Calibri" w:hAnsi="Calibri" w:cs="Calibri"/>
        </w:rPr>
        <w:t>either</w:t>
      </w:r>
      <w:r w:rsidR="00A14B97">
        <w:rPr>
          <w:rFonts w:ascii="Calibri" w:eastAsia="Calibri" w:hAnsi="Calibri" w:cs="Calibri"/>
        </w:rPr>
        <w:t xml:space="preserve"> the name or we</w:t>
      </w:r>
      <w:r w:rsidR="004370A4">
        <w:rPr>
          <w:rFonts w:ascii="Calibri" w:eastAsia="Calibri" w:hAnsi="Calibri" w:cs="Calibri"/>
        </w:rPr>
        <w:t>bsite of the project). Of the 56</w:t>
      </w:r>
      <w:r w:rsidR="00A14B97">
        <w:rPr>
          <w:rFonts w:ascii="Calibri" w:eastAsia="Calibri" w:hAnsi="Calibri" w:cs="Calibri"/>
        </w:rPr>
        <w:t>% of mentions that don’t include references, 31% menti</w:t>
      </w:r>
      <w:r w:rsidR="007E68E1">
        <w:rPr>
          <w:rFonts w:ascii="Calibri" w:eastAsia="Calibri" w:hAnsi="Calibri" w:cs="Calibri"/>
        </w:rPr>
        <w:t xml:space="preserve">on only the </w:t>
      </w:r>
      <w:r w:rsidR="000E7C16">
        <w:rPr>
          <w:rFonts w:ascii="Calibri" w:eastAsia="Calibri" w:hAnsi="Calibri" w:cs="Calibri"/>
        </w:rPr>
        <w:t>name of the project. Another</w:t>
      </w:r>
      <w:r w:rsidR="00A14B97">
        <w:rPr>
          <w:rFonts w:ascii="Calibri" w:eastAsia="Calibri" w:hAnsi="Calibri" w:cs="Calibri"/>
        </w:rPr>
        <w:t xml:space="preserve"> 18% mention software in a manner similar to scientific instruments or materials, typically mentioning the name in text followed by the author or company and a location in parentheses. Finally some 5% of mentions provide a URL in the text or in a footnote and 1% mention using some software but provide no additional details. Our categorizations, w</w:t>
      </w:r>
      <w:r w:rsidR="00A2228F">
        <w:rPr>
          <w:rFonts w:ascii="Calibri" w:eastAsia="Calibri" w:hAnsi="Calibri" w:cs="Calibri"/>
        </w:rPr>
        <w:t xml:space="preserve">ith examples, are shown in </w:t>
      </w:r>
      <w:r w:rsidR="00A2228F">
        <w:rPr>
          <w:rFonts w:ascii="Calibri" w:eastAsia="Calibri" w:hAnsi="Calibri" w:cs="Calibri"/>
        </w:rPr>
        <w:fldChar w:fldCharType="begin"/>
      </w:r>
      <w:r w:rsidR="00A2228F">
        <w:rPr>
          <w:rFonts w:ascii="Calibri" w:eastAsia="Calibri" w:hAnsi="Calibri" w:cs="Calibri"/>
        </w:rPr>
        <w:instrText xml:space="preserve"> REF _Ref269368419 </w:instrText>
      </w:r>
      <w:r w:rsidR="00A2228F">
        <w:rPr>
          <w:rFonts w:ascii="Calibri" w:eastAsia="Calibri" w:hAnsi="Calibri" w:cs="Calibri"/>
        </w:rPr>
        <w:fldChar w:fldCharType="separate"/>
      </w:r>
      <w:r w:rsidR="00F61DFE">
        <w:t xml:space="preserve">Table </w:t>
      </w:r>
      <w:r w:rsidR="00F61DFE">
        <w:rPr>
          <w:noProof/>
        </w:rPr>
        <w:t>6</w:t>
      </w:r>
      <w:r w:rsidR="00A2228F">
        <w:rPr>
          <w:rFonts w:ascii="Calibri" w:eastAsia="Calibri" w:hAnsi="Calibri" w:cs="Calibri"/>
        </w:rPr>
        <w:fldChar w:fldCharType="end"/>
      </w:r>
      <w:r w:rsidR="00A14B97">
        <w:rPr>
          <w:rFonts w:ascii="Calibri" w:eastAsia="Calibri" w:hAnsi="Calibri" w:cs="Calibri"/>
        </w:rPr>
        <w:t>.</w:t>
      </w:r>
    </w:p>
    <w:p w14:paraId="2C48C68E" w14:textId="77777777" w:rsidR="002644D2" w:rsidRDefault="002644D2">
      <w:pPr>
        <w:pStyle w:val="Normal1"/>
      </w:pPr>
    </w:p>
    <w:p w14:paraId="7EF5FEA3" w14:textId="77777777" w:rsidR="002644D2" w:rsidRDefault="002644D2">
      <w:pPr>
        <w:pStyle w:val="Normal1"/>
      </w:pPr>
    </w:p>
    <w:p w14:paraId="57D2AA8A" w14:textId="4F3DC63A" w:rsidR="00A2228F" w:rsidRDefault="00A2228F" w:rsidP="00A2228F">
      <w:pPr>
        <w:pStyle w:val="Caption"/>
        <w:keepNext/>
      </w:pPr>
      <w:bookmarkStart w:id="16" w:name="_Ref269368419"/>
      <w:r>
        <w:lastRenderedPageBreak/>
        <w:t xml:space="preserve">Table </w:t>
      </w:r>
      <w:fldSimple w:instr=" SEQ Table \* ARABIC ">
        <w:r w:rsidR="005306C4">
          <w:rPr>
            <w:noProof/>
          </w:rPr>
          <w:t>6</w:t>
        </w:r>
      </w:fldSimple>
      <w:bookmarkEnd w:id="16"/>
      <w:r>
        <w:t>: Types of software mentions in publications</w:t>
      </w:r>
    </w:p>
    <w:tbl>
      <w:tblPr>
        <w:tblStyle w:val="a5"/>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170"/>
        <w:gridCol w:w="810"/>
        <w:gridCol w:w="6580"/>
      </w:tblGrid>
      <w:tr w:rsidR="00B770B5" w14:paraId="70B05E5A" w14:textId="77777777" w:rsidTr="00B770B5">
        <w:trPr>
          <w:cantSplit/>
        </w:trPr>
        <w:tc>
          <w:tcPr>
            <w:tcW w:w="2170" w:type="dxa"/>
            <w:tcMar>
              <w:top w:w="100" w:type="dxa"/>
              <w:left w:w="100" w:type="dxa"/>
              <w:bottom w:w="100" w:type="dxa"/>
              <w:right w:w="100" w:type="dxa"/>
            </w:tcMar>
          </w:tcPr>
          <w:p w14:paraId="3E36B73D" w14:textId="77777777" w:rsidR="00B770B5" w:rsidRPr="00B770B5" w:rsidRDefault="00B770B5" w:rsidP="00B770B5">
            <w:pPr>
              <w:pStyle w:val="Normal1"/>
              <w:keepNext/>
              <w:keepLines/>
              <w:spacing w:line="240" w:lineRule="auto"/>
              <w:jc w:val="center"/>
              <w:rPr>
                <w:b/>
              </w:rPr>
            </w:pPr>
            <w:r w:rsidRPr="00B770B5">
              <w:rPr>
                <w:rFonts w:ascii="Calibri" w:eastAsia="Calibri" w:hAnsi="Calibri" w:cs="Calibri"/>
                <w:b/>
              </w:rPr>
              <w:t>Mention Type</w:t>
            </w:r>
          </w:p>
        </w:tc>
        <w:tc>
          <w:tcPr>
            <w:tcW w:w="810" w:type="dxa"/>
          </w:tcPr>
          <w:p w14:paraId="1DB6D657" w14:textId="143BC1A0" w:rsidR="00B770B5" w:rsidRPr="00B770B5" w:rsidRDefault="00B770B5" w:rsidP="00B770B5">
            <w:pPr>
              <w:pStyle w:val="Normal1"/>
              <w:keepNext/>
              <w:keepLines/>
              <w:spacing w:line="240" w:lineRule="auto"/>
              <w:jc w:val="center"/>
              <w:rPr>
                <w:rFonts w:ascii="Calibri" w:eastAsia="Calibri" w:hAnsi="Calibri" w:cs="Calibri"/>
                <w:b/>
              </w:rPr>
            </w:pPr>
            <w:r w:rsidRPr="00B770B5">
              <w:rPr>
                <w:rFonts w:ascii="Calibri" w:eastAsia="Calibri" w:hAnsi="Calibri" w:cs="Calibri"/>
                <w:b/>
              </w:rPr>
              <w:t>Count</w:t>
            </w:r>
          </w:p>
        </w:tc>
        <w:tc>
          <w:tcPr>
            <w:tcW w:w="6580" w:type="dxa"/>
            <w:tcMar>
              <w:top w:w="100" w:type="dxa"/>
              <w:left w:w="100" w:type="dxa"/>
              <w:bottom w:w="100" w:type="dxa"/>
              <w:right w:w="100" w:type="dxa"/>
            </w:tcMar>
          </w:tcPr>
          <w:p w14:paraId="54207B19" w14:textId="0B538235" w:rsidR="00B770B5" w:rsidRPr="00B770B5" w:rsidRDefault="00B770B5" w:rsidP="00B770B5">
            <w:pPr>
              <w:pStyle w:val="Normal1"/>
              <w:keepNext/>
              <w:keepLines/>
              <w:spacing w:line="240" w:lineRule="auto"/>
              <w:jc w:val="center"/>
              <w:rPr>
                <w:b/>
              </w:rPr>
            </w:pPr>
            <w:r w:rsidRPr="00B770B5">
              <w:rPr>
                <w:rFonts w:ascii="Calibri" w:eastAsia="Calibri" w:hAnsi="Calibri" w:cs="Calibri"/>
                <w:b/>
              </w:rPr>
              <w:t>Example</w:t>
            </w:r>
          </w:p>
        </w:tc>
      </w:tr>
      <w:tr w:rsidR="00B770B5" w14:paraId="401E42AC" w14:textId="77777777" w:rsidTr="00B770B5">
        <w:trPr>
          <w:cantSplit/>
        </w:trPr>
        <w:tc>
          <w:tcPr>
            <w:tcW w:w="2170" w:type="dxa"/>
            <w:tcMar>
              <w:top w:w="100" w:type="dxa"/>
              <w:left w:w="100" w:type="dxa"/>
              <w:bottom w:w="100" w:type="dxa"/>
              <w:right w:w="100" w:type="dxa"/>
            </w:tcMar>
          </w:tcPr>
          <w:p w14:paraId="392085E7" w14:textId="77777777" w:rsidR="00B770B5" w:rsidRDefault="00B770B5" w:rsidP="00B770B5">
            <w:pPr>
              <w:pStyle w:val="Normal1"/>
              <w:keepNext/>
              <w:keepLines/>
              <w:spacing w:line="240" w:lineRule="auto"/>
            </w:pPr>
            <w:r>
              <w:rPr>
                <w:rFonts w:ascii="Calibri" w:eastAsia="Calibri" w:hAnsi="Calibri" w:cs="Calibri"/>
              </w:rPr>
              <w:t>Cite to Publication</w:t>
            </w:r>
          </w:p>
        </w:tc>
        <w:tc>
          <w:tcPr>
            <w:tcW w:w="810" w:type="dxa"/>
          </w:tcPr>
          <w:p w14:paraId="429028F2" w14:textId="537FE5A6"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105</w:t>
            </w:r>
          </w:p>
        </w:tc>
        <w:tc>
          <w:tcPr>
            <w:tcW w:w="6580" w:type="dxa"/>
            <w:tcMar>
              <w:top w:w="100" w:type="dxa"/>
              <w:left w:w="100" w:type="dxa"/>
              <w:bottom w:w="100" w:type="dxa"/>
              <w:right w:w="100" w:type="dxa"/>
            </w:tcMar>
          </w:tcPr>
          <w:p w14:paraId="2FBDB547" w14:textId="0A498C18" w:rsidR="00B770B5" w:rsidRDefault="00B770B5"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calculated using </w:t>
            </w:r>
            <w:proofErr w:type="spellStart"/>
            <w:r>
              <w:rPr>
                <w:rFonts w:ascii="Calibri" w:eastAsia="Calibri" w:hAnsi="Calibri" w:cs="Calibri"/>
                <w:i/>
              </w:rPr>
              <w:t>biosys</w:t>
            </w:r>
            <w:proofErr w:type="spellEnd"/>
            <w:r>
              <w:rPr>
                <w:rFonts w:ascii="Calibri" w:eastAsia="Calibri" w:hAnsi="Calibri" w:cs="Calibri"/>
                <w:i/>
              </w:rPr>
              <w:t xml:space="preserve"> (</w:t>
            </w:r>
            <w:proofErr w:type="spellStart"/>
            <w:r>
              <w:rPr>
                <w:rFonts w:ascii="Calibri" w:eastAsia="Calibri" w:hAnsi="Calibri" w:cs="Calibri"/>
                <w:i/>
              </w:rPr>
              <w:t>Swofford</w:t>
            </w:r>
            <w:proofErr w:type="spellEnd"/>
            <w:r>
              <w:rPr>
                <w:rFonts w:ascii="Calibri" w:eastAsia="Calibri" w:hAnsi="Calibri" w:cs="Calibri"/>
                <w:i/>
              </w:rPr>
              <w:t xml:space="preserve"> &amp; </w:t>
            </w:r>
            <w:proofErr w:type="spellStart"/>
            <w:r>
              <w:rPr>
                <w:rFonts w:ascii="Calibri" w:eastAsia="Calibri" w:hAnsi="Calibri" w:cs="Calibri"/>
                <w:i/>
              </w:rPr>
              <w:t>Selander</w:t>
            </w:r>
            <w:proofErr w:type="spellEnd"/>
            <w:r>
              <w:rPr>
                <w:rFonts w:ascii="Calibri" w:eastAsia="Calibri" w:hAnsi="Calibri" w:cs="Calibri"/>
                <w:i/>
              </w:rPr>
              <w:t xml:space="preserve"> 1981).</w:t>
            </w:r>
          </w:p>
        </w:tc>
      </w:tr>
      <w:tr w:rsidR="00B770B5" w14:paraId="187C05F3" w14:textId="77777777" w:rsidTr="00B770B5">
        <w:trPr>
          <w:cantSplit/>
        </w:trPr>
        <w:tc>
          <w:tcPr>
            <w:tcW w:w="2170" w:type="dxa"/>
            <w:tcMar>
              <w:top w:w="100" w:type="dxa"/>
              <w:left w:w="100" w:type="dxa"/>
              <w:bottom w:w="100" w:type="dxa"/>
              <w:right w:w="100" w:type="dxa"/>
            </w:tcMar>
          </w:tcPr>
          <w:p w14:paraId="63F08724" w14:textId="77777777" w:rsidR="00B770B5" w:rsidRDefault="00B770B5" w:rsidP="00B770B5">
            <w:pPr>
              <w:pStyle w:val="Normal1"/>
              <w:keepNext/>
              <w:keepLines/>
              <w:spacing w:line="240" w:lineRule="auto"/>
            </w:pPr>
            <w:r>
              <w:rPr>
                <w:rFonts w:ascii="Calibri" w:eastAsia="Calibri" w:hAnsi="Calibri" w:cs="Calibri"/>
              </w:rPr>
              <w:t>Cite to Users manual</w:t>
            </w:r>
          </w:p>
        </w:tc>
        <w:tc>
          <w:tcPr>
            <w:tcW w:w="810" w:type="dxa"/>
          </w:tcPr>
          <w:p w14:paraId="4CBF290A" w14:textId="6C99F8EE"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6</w:t>
            </w:r>
          </w:p>
        </w:tc>
        <w:tc>
          <w:tcPr>
            <w:tcW w:w="6580" w:type="dxa"/>
            <w:tcMar>
              <w:top w:w="100" w:type="dxa"/>
              <w:left w:w="100" w:type="dxa"/>
              <w:bottom w:w="100" w:type="dxa"/>
              <w:right w:w="100" w:type="dxa"/>
            </w:tcMar>
          </w:tcPr>
          <w:p w14:paraId="1D7D6BF0" w14:textId="2F7F968B" w:rsidR="00B770B5" w:rsidRDefault="00B770B5"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as</w:t>
            </w:r>
            <w:proofErr w:type="gramEnd"/>
            <w:r>
              <w:rPr>
                <w:rFonts w:ascii="Calibri" w:eastAsia="Calibri" w:hAnsi="Calibri" w:cs="Calibri"/>
                <w:i/>
              </w:rPr>
              <w:t xml:space="preserve"> analyzed by the </w:t>
            </w:r>
            <w:proofErr w:type="spellStart"/>
            <w:r>
              <w:rPr>
                <w:rFonts w:ascii="Calibri" w:eastAsia="Calibri" w:hAnsi="Calibri" w:cs="Calibri"/>
                <w:i/>
              </w:rPr>
              <w:t>BIAevaluation</w:t>
            </w:r>
            <w:proofErr w:type="spellEnd"/>
            <w:r>
              <w:rPr>
                <w:rFonts w:ascii="Calibri" w:eastAsia="Calibri" w:hAnsi="Calibri" w:cs="Calibri"/>
                <w:i/>
              </w:rPr>
              <w:t xml:space="preserve"> software (</w:t>
            </w:r>
            <w:proofErr w:type="spellStart"/>
            <w:r>
              <w:rPr>
                <w:rFonts w:ascii="Calibri" w:eastAsia="Calibri" w:hAnsi="Calibri" w:cs="Calibri"/>
                <w:i/>
              </w:rPr>
              <w:t>Biacore</w:t>
            </w:r>
            <w:proofErr w:type="spellEnd"/>
            <w:r>
              <w:rPr>
                <w:rFonts w:ascii="Calibri" w:eastAsia="Calibri" w:hAnsi="Calibri" w:cs="Calibri"/>
                <w:i/>
              </w:rPr>
              <w:t>, 1997).</w:t>
            </w:r>
          </w:p>
          <w:p w14:paraId="6FA29354" w14:textId="77777777" w:rsidR="00B770B5" w:rsidRDefault="00B770B5" w:rsidP="00B770B5">
            <w:pPr>
              <w:pStyle w:val="Normal1"/>
              <w:keepNext/>
              <w:keepLines/>
              <w:spacing w:line="240" w:lineRule="auto"/>
            </w:pPr>
            <w:r>
              <w:rPr>
                <w:rFonts w:ascii="Calibri" w:eastAsia="Calibri" w:hAnsi="Calibri" w:cs="Calibri"/>
              </w:rPr>
              <w:t xml:space="preserve">Reference List has: </w:t>
            </w:r>
            <w:proofErr w:type="spellStart"/>
            <w:r>
              <w:rPr>
                <w:rFonts w:ascii="Calibri" w:eastAsia="Calibri" w:hAnsi="Calibri" w:cs="Calibri"/>
              </w:rPr>
              <w:t>Biacore</w:t>
            </w:r>
            <w:proofErr w:type="spellEnd"/>
            <w:r>
              <w:rPr>
                <w:rFonts w:ascii="Calibri" w:eastAsia="Calibri" w:hAnsi="Calibri" w:cs="Calibri"/>
              </w:rPr>
              <w:t xml:space="preserve">, I. (1997). </w:t>
            </w:r>
            <w:proofErr w:type="spellStart"/>
            <w:r>
              <w:rPr>
                <w:rFonts w:ascii="Calibri" w:eastAsia="Calibri" w:hAnsi="Calibri" w:cs="Calibri"/>
              </w:rPr>
              <w:t>BIAevaluation</w:t>
            </w:r>
            <w:proofErr w:type="spellEnd"/>
            <w:r>
              <w:rPr>
                <w:rFonts w:ascii="Calibri" w:eastAsia="Calibri" w:hAnsi="Calibri" w:cs="Calibri"/>
              </w:rPr>
              <w:t xml:space="preserve"> Software Handbook, version 3.0 (Uppsala, Sweden: </w:t>
            </w:r>
            <w:proofErr w:type="spellStart"/>
            <w:r>
              <w:rPr>
                <w:rFonts w:ascii="Calibri" w:eastAsia="Calibri" w:hAnsi="Calibri" w:cs="Calibri"/>
              </w:rPr>
              <w:t>Biacore</w:t>
            </w:r>
            <w:proofErr w:type="spellEnd"/>
            <w:r>
              <w:rPr>
                <w:rFonts w:ascii="Calibri" w:eastAsia="Calibri" w:hAnsi="Calibri" w:cs="Calibri"/>
              </w:rPr>
              <w:t xml:space="preserve">, </w:t>
            </w:r>
            <w:proofErr w:type="spellStart"/>
            <w:r>
              <w:rPr>
                <w:rFonts w:ascii="Calibri" w:eastAsia="Calibri" w:hAnsi="Calibri" w:cs="Calibri"/>
              </w:rPr>
              <w:t>Inc</w:t>
            </w:r>
            <w:proofErr w:type="spellEnd"/>
            <w:r>
              <w:rPr>
                <w:rFonts w:ascii="Calibri" w:eastAsia="Calibri" w:hAnsi="Calibri" w:cs="Calibri"/>
              </w:rPr>
              <w:t>)</w:t>
            </w:r>
          </w:p>
        </w:tc>
      </w:tr>
      <w:tr w:rsidR="00B770B5" w14:paraId="12D832F0" w14:textId="77777777" w:rsidTr="00B770B5">
        <w:trPr>
          <w:cantSplit/>
        </w:trPr>
        <w:tc>
          <w:tcPr>
            <w:tcW w:w="2170" w:type="dxa"/>
            <w:tcMar>
              <w:top w:w="100" w:type="dxa"/>
              <w:left w:w="100" w:type="dxa"/>
              <w:bottom w:w="100" w:type="dxa"/>
              <w:right w:w="100" w:type="dxa"/>
            </w:tcMar>
          </w:tcPr>
          <w:p w14:paraId="68FD08FA" w14:textId="77777777" w:rsidR="00B770B5" w:rsidRDefault="00B770B5" w:rsidP="00B770B5">
            <w:pPr>
              <w:pStyle w:val="Normal1"/>
              <w:keepNext/>
              <w:keepLines/>
              <w:spacing w:line="240" w:lineRule="auto"/>
            </w:pPr>
            <w:r>
              <w:rPr>
                <w:rFonts w:ascii="Calibri" w:eastAsia="Calibri" w:hAnsi="Calibri" w:cs="Calibri"/>
              </w:rPr>
              <w:t>Cite to Project Name or Website</w:t>
            </w:r>
          </w:p>
        </w:tc>
        <w:tc>
          <w:tcPr>
            <w:tcW w:w="810" w:type="dxa"/>
          </w:tcPr>
          <w:p w14:paraId="09B9A736" w14:textId="69EFA451"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 xml:space="preserve">15 </w:t>
            </w:r>
          </w:p>
        </w:tc>
        <w:tc>
          <w:tcPr>
            <w:tcW w:w="6580" w:type="dxa"/>
            <w:tcMar>
              <w:top w:w="100" w:type="dxa"/>
              <w:left w:w="100" w:type="dxa"/>
              <w:bottom w:w="100" w:type="dxa"/>
              <w:right w:w="100" w:type="dxa"/>
            </w:tcMar>
          </w:tcPr>
          <w:p w14:paraId="4E4E4685" w14:textId="5C96369A" w:rsidR="00B770B5" w:rsidRDefault="00B770B5"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using</w:t>
            </w:r>
            <w:proofErr w:type="gramEnd"/>
            <w:r>
              <w:rPr>
                <w:rFonts w:ascii="Calibri" w:eastAsia="Calibri" w:hAnsi="Calibri" w:cs="Calibri"/>
                <w:i/>
              </w:rPr>
              <w:t xml:space="preserve"> the program </w:t>
            </w:r>
            <w:proofErr w:type="spellStart"/>
            <w:r>
              <w:rPr>
                <w:rFonts w:ascii="Calibri" w:eastAsia="Calibri" w:hAnsi="Calibri" w:cs="Calibri"/>
                <w:i/>
              </w:rPr>
              <w:t>Autodecay</w:t>
            </w:r>
            <w:proofErr w:type="spellEnd"/>
            <w:r>
              <w:rPr>
                <w:rFonts w:ascii="Calibri" w:eastAsia="Calibri" w:hAnsi="Calibri" w:cs="Calibri"/>
                <w:i/>
              </w:rPr>
              <w:t xml:space="preserve"> version 4.0.29 PPC (Eriksson 1998).</w:t>
            </w:r>
          </w:p>
          <w:p w14:paraId="2BF44525" w14:textId="77777777" w:rsidR="00B770B5" w:rsidRDefault="00B770B5" w:rsidP="00B770B5">
            <w:pPr>
              <w:pStyle w:val="Normal1"/>
              <w:keepNext/>
              <w:keepLines/>
              <w:spacing w:line="240" w:lineRule="auto"/>
            </w:pPr>
            <w:r>
              <w:rPr>
                <w:rFonts w:ascii="Calibri" w:eastAsia="Calibri" w:hAnsi="Calibri" w:cs="Calibri"/>
              </w:rPr>
              <w:t xml:space="preserve">Reference List has: </w:t>
            </w:r>
            <w:r>
              <w:rPr>
                <w:rFonts w:ascii="Calibri" w:eastAsia="Calibri" w:hAnsi="Calibri" w:cs="Calibri"/>
                <w:i/>
              </w:rPr>
              <w:t xml:space="preserve">ERIKSSON, T. 1998. </w:t>
            </w:r>
            <w:proofErr w:type="spellStart"/>
            <w:r>
              <w:rPr>
                <w:rFonts w:ascii="Calibri" w:eastAsia="Calibri" w:hAnsi="Calibri" w:cs="Calibri"/>
                <w:i/>
              </w:rPr>
              <w:t>Autodecay</w:t>
            </w:r>
            <w:proofErr w:type="spellEnd"/>
            <w:r>
              <w:rPr>
                <w:rFonts w:ascii="Calibri" w:eastAsia="Calibri" w:hAnsi="Calibri" w:cs="Calibri"/>
                <w:i/>
              </w:rPr>
              <w:t xml:space="preserve">, </w:t>
            </w:r>
            <w:proofErr w:type="spellStart"/>
            <w:r>
              <w:rPr>
                <w:rFonts w:ascii="Calibri" w:eastAsia="Calibri" w:hAnsi="Calibri" w:cs="Calibri"/>
                <w:i/>
              </w:rPr>
              <w:t>vers</w:t>
            </w:r>
            <w:proofErr w:type="spellEnd"/>
            <w:r>
              <w:rPr>
                <w:rFonts w:ascii="Calibri" w:eastAsia="Calibri" w:hAnsi="Calibri" w:cs="Calibri"/>
                <w:i/>
              </w:rPr>
              <w:t>. 4.0.29 Stockholm: Department of Botany.</w:t>
            </w:r>
          </w:p>
        </w:tc>
      </w:tr>
      <w:tr w:rsidR="00B770B5" w14:paraId="54D0FB04" w14:textId="77777777" w:rsidTr="00B770B5">
        <w:trPr>
          <w:cantSplit/>
        </w:trPr>
        <w:tc>
          <w:tcPr>
            <w:tcW w:w="2170" w:type="dxa"/>
            <w:tcMar>
              <w:top w:w="100" w:type="dxa"/>
              <w:left w:w="100" w:type="dxa"/>
              <w:bottom w:w="100" w:type="dxa"/>
              <w:right w:w="100" w:type="dxa"/>
            </w:tcMar>
          </w:tcPr>
          <w:p w14:paraId="0B26DF28" w14:textId="77777777" w:rsidR="00B770B5" w:rsidRDefault="00B770B5" w:rsidP="00B770B5">
            <w:pPr>
              <w:pStyle w:val="Normal1"/>
              <w:keepNext/>
              <w:keepLines/>
              <w:spacing w:line="240" w:lineRule="auto"/>
            </w:pPr>
            <w:r>
              <w:rPr>
                <w:rFonts w:ascii="Calibri" w:eastAsia="Calibri" w:hAnsi="Calibri" w:cs="Calibri"/>
              </w:rPr>
              <w:t>In-text name mention only</w:t>
            </w:r>
          </w:p>
        </w:tc>
        <w:tc>
          <w:tcPr>
            <w:tcW w:w="810" w:type="dxa"/>
          </w:tcPr>
          <w:p w14:paraId="555916AC" w14:textId="297F99F5"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90</w:t>
            </w:r>
          </w:p>
        </w:tc>
        <w:tc>
          <w:tcPr>
            <w:tcW w:w="6580" w:type="dxa"/>
            <w:tcMar>
              <w:top w:w="100" w:type="dxa"/>
              <w:left w:w="100" w:type="dxa"/>
              <w:bottom w:w="100" w:type="dxa"/>
              <w:right w:w="100" w:type="dxa"/>
            </w:tcMar>
          </w:tcPr>
          <w:p w14:paraId="6D4BBD52" w14:textId="3250805C" w:rsidR="00B770B5" w:rsidRDefault="00B770B5"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were</w:t>
            </w:r>
            <w:proofErr w:type="gramEnd"/>
            <w:r>
              <w:rPr>
                <w:rFonts w:ascii="Calibri" w:eastAsia="Calibri" w:hAnsi="Calibri" w:cs="Calibri"/>
                <w:i/>
              </w:rPr>
              <w:t xml:space="preserve"> analyzed using </w:t>
            </w:r>
            <w:proofErr w:type="spellStart"/>
            <w:r>
              <w:rPr>
                <w:rFonts w:ascii="Calibri" w:eastAsia="Calibri" w:hAnsi="Calibri" w:cs="Calibri"/>
                <w:i/>
              </w:rPr>
              <w:t>MapQTL</w:t>
            </w:r>
            <w:proofErr w:type="spellEnd"/>
            <w:r>
              <w:rPr>
                <w:rFonts w:ascii="Calibri" w:eastAsia="Calibri" w:hAnsi="Calibri" w:cs="Calibri"/>
                <w:i/>
              </w:rPr>
              <w:t xml:space="preserve"> (4.0) software.</w:t>
            </w:r>
          </w:p>
        </w:tc>
      </w:tr>
      <w:tr w:rsidR="00B770B5" w14:paraId="1EFC822E" w14:textId="77777777" w:rsidTr="00B770B5">
        <w:trPr>
          <w:cantSplit/>
        </w:trPr>
        <w:tc>
          <w:tcPr>
            <w:tcW w:w="2170" w:type="dxa"/>
            <w:tcMar>
              <w:top w:w="100" w:type="dxa"/>
              <w:left w:w="100" w:type="dxa"/>
              <w:bottom w:w="100" w:type="dxa"/>
              <w:right w:w="100" w:type="dxa"/>
            </w:tcMar>
          </w:tcPr>
          <w:p w14:paraId="703AAF2D" w14:textId="50DBE2A3" w:rsidR="00B770B5" w:rsidRDefault="00B770B5" w:rsidP="00B770B5">
            <w:pPr>
              <w:pStyle w:val="Normal1"/>
              <w:keepNext/>
              <w:keepLines/>
              <w:spacing w:line="240" w:lineRule="auto"/>
            </w:pPr>
            <w:r>
              <w:rPr>
                <w:rFonts w:ascii="Calibri" w:eastAsia="Calibri" w:hAnsi="Calibri" w:cs="Calibri"/>
              </w:rPr>
              <w:t xml:space="preserve">Instrument-like </w:t>
            </w:r>
          </w:p>
        </w:tc>
        <w:tc>
          <w:tcPr>
            <w:tcW w:w="810" w:type="dxa"/>
          </w:tcPr>
          <w:p w14:paraId="67A135D9" w14:textId="1F422060" w:rsidR="00B770B5" w:rsidRDefault="00B770B5" w:rsidP="00B770B5">
            <w:pPr>
              <w:pStyle w:val="Normal1"/>
              <w:keepNext/>
              <w:keepLines/>
              <w:spacing w:line="240" w:lineRule="auto"/>
              <w:rPr>
                <w:rFonts w:ascii="Calibri" w:eastAsia="Calibri" w:hAnsi="Calibri" w:cs="Calibri"/>
              </w:rPr>
            </w:pPr>
            <w:r>
              <w:rPr>
                <w:rFonts w:ascii="Calibri" w:eastAsia="Calibri" w:hAnsi="Calibri" w:cs="Calibri"/>
              </w:rPr>
              <w:t>53</w:t>
            </w:r>
          </w:p>
        </w:tc>
        <w:tc>
          <w:tcPr>
            <w:tcW w:w="6580" w:type="dxa"/>
            <w:tcMar>
              <w:top w:w="100" w:type="dxa"/>
              <w:left w:w="100" w:type="dxa"/>
              <w:bottom w:w="100" w:type="dxa"/>
              <w:right w:w="100" w:type="dxa"/>
            </w:tcMar>
          </w:tcPr>
          <w:p w14:paraId="165F52AD" w14:textId="55C7A8BD" w:rsidR="00B770B5" w:rsidRDefault="00B770B5" w:rsidP="00B770B5">
            <w:pPr>
              <w:pStyle w:val="Normal1"/>
              <w:keepNext/>
              <w:keepLines/>
              <w:spacing w:line="240" w:lineRule="auto"/>
            </w:pPr>
            <w:r>
              <w:rPr>
                <w:rFonts w:ascii="Calibri" w:eastAsia="Calibri" w:hAnsi="Calibri" w:cs="Calibri"/>
              </w:rPr>
              <w:t xml:space="preserve">… </w:t>
            </w:r>
            <w:proofErr w:type="gramStart"/>
            <w:r>
              <w:rPr>
                <w:rFonts w:ascii="Calibri" w:eastAsia="Calibri" w:hAnsi="Calibri" w:cs="Calibri"/>
                <w:i/>
              </w:rPr>
              <w:t>calculated</w:t>
            </w:r>
            <w:proofErr w:type="gramEnd"/>
            <w:r>
              <w:rPr>
                <w:rFonts w:ascii="Calibri" w:eastAsia="Calibri" w:hAnsi="Calibri" w:cs="Calibri"/>
                <w:i/>
              </w:rPr>
              <w:t xml:space="preserve"> by t-test using the Prism 3.0 software (</w:t>
            </w:r>
            <w:proofErr w:type="spellStart"/>
            <w:r>
              <w:rPr>
                <w:rFonts w:ascii="Calibri" w:eastAsia="Calibri" w:hAnsi="Calibri" w:cs="Calibri"/>
                <w:i/>
              </w:rPr>
              <w:t>GraphPad</w:t>
            </w:r>
            <w:proofErr w:type="spellEnd"/>
            <w:r>
              <w:rPr>
                <w:rFonts w:ascii="Calibri" w:eastAsia="Calibri" w:hAnsi="Calibri" w:cs="Calibri"/>
                <w:i/>
              </w:rPr>
              <w:t xml:space="preserve"> Software, San Diego, CA, USA).</w:t>
            </w:r>
          </w:p>
        </w:tc>
      </w:tr>
      <w:tr w:rsidR="00B770B5" w14:paraId="5D61D6EA" w14:textId="77777777" w:rsidTr="00B770B5">
        <w:trPr>
          <w:cantSplit/>
        </w:trPr>
        <w:tc>
          <w:tcPr>
            <w:tcW w:w="2170" w:type="dxa"/>
            <w:tcMar>
              <w:top w:w="100" w:type="dxa"/>
              <w:left w:w="100" w:type="dxa"/>
              <w:bottom w:w="100" w:type="dxa"/>
              <w:right w:w="100" w:type="dxa"/>
            </w:tcMar>
          </w:tcPr>
          <w:p w14:paraId="581ADCC0" w14:textId="77777777" w:rsidR="00B770B5" w:rsidRDefault="00B770B5" w:rsidP="00B770B5">
            <w:pPr>
              <w:pStyle w:val="Normal1"/>
              <w:keepNext/>
              <w:keepLines/>
              <w:spacing w:line="240" w:lineRule="auto"/>
            </w:pPr>
            <w:r>
              <w:rPr>
                <w:rFonts w:ascii="Calibri" w:eastAsia="Calibri" w:hAnsi="Calibri" w:cs="Calibri"/>
              </w:rPr>
              <w:t>URL in text</w:t>
            </w:r>
          </w:p>
        </w:tc>
        <w:tc>
          <w:tcPr>
            <w:tcW w:w="810" w:type="dxa"/>
          </w:tcPr>
          <w:p w14:paraId="239CB768" w14:textId="46E0CA95"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13</w:t>
            </w:r>
          </w:p>
        </w:tc>
        <w:tc>
          <w:tcPr>
            <w:tcW w:w="6580" w:type="dxa"/>
            <w:tcMar>
              <w:top w:w="100" w:type="dxa"/>
              <w:left w:w="100" w:type="dxa"/>
              <w:bottom w:w="100" w:type="dxa"/>
              <w:right w:w="100" w:type="dxa"/>
            </w:tcMar>
          </w:tcPr>
          <w:p w14:paraId="19939AE1" w14:textId="2E9BA1D8" w:rsidR="00B770B5" w:rsidRDefault="00B770B5"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freely</w:t>
            </w:r>
            <w:proofErr w:type="gramEnd"/>
            <w:r>
              <w:rPr>
                <w:rFonts w:ascii="Calibri" w:eastAsia="Calibri" w:hAnsi="Calibri" w:cs="Calibri"/>
                <w:i/>
              </w:rPr>
              <w:t xml:space="preserve"> available from http://www.cibiv.at/software/pda/ .</w:t>
            </w:r>
          </w:p>
        </w:tc>
      </w:tr>
      <w:tr w:rsidR="00B770B5" w14:paraId="3C231526" w14:textId="77777777" w:rsidTr="00B770B5">
        <w:trPr>
          <w:cantSplit/>
        </w:trPr>
        <w:tc>
          <w:tcPr>
            <w:tcW w:w="2170" w:type="dxa"/>
            <w:tcMar>
              <w:top w:w="100" w:type="dxa"/>
              <w:left w:w="100" w:type="dxa"/>
              <w:bottom w:w="100" w:type="dxa"/>
              <w:right w:w="100" w:type="dxa"/>
            </w:tcMar>
          </w:tcPr>
          <w:p w14:paraId="0D7EA541" w14:textId="77777777" w:rsidR="00B770B5" w:rsidRDefault="00B770B5" w:rsidP="00B770B5">
            <w:pPr>
              <w:pStyle w:val="Normal1"/>
              <w:keepNext/>
              <w:keepLines/>
              <w:spacing w:line="240" w:lineRule="auto"/>
            </w:pPr>
            <w:r>
              <w:rPr>
                <w:rFonts w:ascii="Calibri" w:eastAsia="Calibri" w:hAnsi="Calibri" w:cs="Calibri"/>
              </w:rPr>
              <w:t>Not even name mentioned</w:t>
            </w:r>
          </w:p>
        </w:tc>
        <w:tc>
          <w:tcPr>
            <w:tcW w:w="810" w:type="dxa"/>
          </w:tcPr>
          <w:p w14:paraId="5E5ECFD7" w14:textId="38C88973" w:rsidR="00B770B5" w:rsidRDefault="00B770B5" w:rsidP="00B770B5">
            <w:pPr>
              <w:pStyle w:val="Normal1"/>
              <w:keepNext/>
              <w:keepLines/>
              <w:spacing w:line="240" w:lineRule="auto"/>
              <w:rPr>
                <w:rFonts w:ascii="Calibri" w:eastAsia="Calibri" w:hAnsi="Calibri" w:cs="Calibri"/>
                <w:i/>
              </w:rPr>
            </w:pPr>
            <w:r>
              <w:rPr>
                <w:rFonts w:ascii="Calibri" w:eastAsia="Calibri" w:hAnsi="Calibri" w:cs="Calibri"/>
              </w:rPr>
              <w:t>4</w:t>
            </w:r>
          </w:p>
        </w:tc>
        <w:tc>
          <w:tcPr>
            <w:tcW w:w="6580" w:type="dxa"/>
            <w:tcMar>
              <w:top w:w="100" w:type="dxa"/>
              <w:left w:w="100" w:type="dxa"/>
              <w:bottom w:w="100" w:type="dxa"/>
              <w:right w:w="100" w:type="dxa"/>
            </w:tcMar>
          </w:tcPr>
          <w:p w14:paraId="4E9664B6" w14:textId="4E34E5C0" w:rsidR="00B770B5" w:rsidRDefault="00B770B5" w:rsidP="00B770B5">
            <w:pPr>
              <w:pStyle w:val="Normal1"/>
              <w:keepNext/>
              <w:keepLines/>
              <w:spacing w:line="240" w:lineRule="auto"/>
            </w:pPr>
            <w:r>
              <w:rPr>
                <w:rFonts w:ascii="Calibri" w:eastAsia="Calibri" w:hAnsi="Calibri" w:cs="Calibri"/>
                <w:i/>
              </w:rPr>
              <w:t xml:space="preserve">… </w:t>
            </w:r>
            <w:proofErr w:type="gramStart"/>
            <w:r>
              <w:rPr>
                <w:rFonts w:ascii="Calibri" w:eastAsia="Calibri" w:hAnsi="Calibri" w:cs="Calibri"/>
                <w:i/>
              </w:rPr>
              <w:t>was</w:t>
            </w:r>
            <w:proofErr w:type="gramEnd"/>
            <w:r>
              <w:rPr>
                <w:rFonts w:ascii="Calibri" w:eastAsia="Calibri" w:hAnsi="Calibri" w:cs="Calibri"/>
                <w:i/>
              </w:rPr>
              <w:t xml:space="preserve"> carried out using software implemented in the Java programming language.</w:t>
            </w:r>
          </w:p>
        </w:tc>
      </w:tr>
    </w:tbl>
    <w:p w14:paraId="28EF1664" w14:textId="77777777" w:rsidR="002644D2" w:rsidRDefault="002644D2">
      <w:pPr>
        <w:pStyle w:val="Normal1"/>
      </w:pPr>
    </w:p>
    <w:p w14:paraId="6220354A" w14:textId="123A29CE" w:rsidR="00177E92" w:rsidRDefault="000E7C16" w:rsidP="00177E92">
      <w:pPr>
        <w:pStyle w:val="Normal1"/>
        <w:keepNext/>
      </w:pPr>
      <w:r>
        <w:rPr>
          <w:noProof/>
        </w:rPr>
        <w:drawing>
          <wp:inline distT="0" distB="0" distL="0" distR="0" wp14:anchorId="6B470A2B" wp14:editId="5B362A1F">
            <wp:extent cx="4515613" cy="3614420"/>
            <wp:effectExtent l="0" t="0" r="5715" b="0"/>
            <wp:docPr id="3" name="Picture 3" descr="Macintosh HD:Users:howison:Documents:UTexas:Projects:SoftwareCitations:softcite:output:Fig2-TypesOfSoftwareMen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wison:Documents:UTexas:Projects:SoftwareCitations:softcite:output:Fig2-TypesOfSoftwareMent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613" cy="3614420"/>
                    </a:xfrm>
                    <a:prstGeom prst="rect">
                      <a:avLst/>
                    </a:prstGeom>
                    <a:noFill/>
                    <a:ln>
                      <a:noFill/>
                    </a:ln>
                  </pic:spPr>
                </pic:pic>
              </a:graphicData>
            </a:graphic>
          </wp:inline>
        </w:drawing>
      </w:r>
    </w:p>
    <w:p w14:paraId="08A934A6" w14:textId="330CB095" w:rsidR="00177E92" w:rsidRDefault="00177E92" w:rsidP="00177E92">
      <w:pPr>
        <w:pStyle w:val="Caption"/>
      </w:pPr>
      <w:r>
        <w:t xml:space="preserve">Figure </w:t>
      </w:r>
      <w:fldSimple w:instr=" SEQ Figure \* ARABIC ">
        <w:r w:rsidR="00A85AEF">
          <w:rPr>
            <w:noProof/>
          </w:rPr>
          <w:t>2</w:t>
        </w:r>
      </w:fldSimple>
      <w:r>
        <w:t>: Types of software mentions</w:t>
      </w:r>
    </w:p>
    <w:p w14:paraId="2D33A1BE" w14:textId="779622C2" w:rsidR="00177E92" w:rsidRDefault="000E7C16" w:rsidP="00177E92">
      <w:pPr>
        <w:pStyle w:val="Normal1"/>
        <w:keepNext/>
      </w:pPr>
      <w:r>
        <w:rPr>
          <w:noProof/>
        </w:rPr>
        <w:lastRenderedPageBreak/>
        <w:drawing>
          <wp:inline distT="0" distB="0" distL="0" distR="0" wp14:anchorId="6159646D" wp14:editId="2625A573">
            <wp:extent cx="4658412" cy="3728720"/>
            <wp:effectExtent l="0" t="0" r="0" b="5080"/>
            <wp:docPr id="4" name="Picture 4" descr="Macintosh HD:Users:howison:Documents:UTexas:Projects:SoftwareCitations:softcite:output:Fig3-MentionTypesByStr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wison:Documents:UTexas:Projects:SoftwareCitations:softcite:output:Fig3-MentionTypesByStrat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8412" cy="3728720"/>
                    </a:xfrm>
                    <a:prstGeom prst="rect">
                      <a:avLst/>
                    </a:prstGeom>
                    <a:noFill/>
                    <a:ln>
                      <a:noFill/>
                    </a:ln>
                  </pic:spPr>
                </pic:pic>
              </a:graphicData>
            </a:graphic>
          </wp:inline>
        </w:drawing>
      </w:r>
    </w:p>
    <w:p w14:paraId="773ACE05" w14:textId="563AE4DC" w:rsidR="002644D2" w:rsidRDefault="00177E92" w:rsidP="00177E92">
      <w:pPr>
        <w:pStyle w:val="Caption"/>
      </w:pPr>
      <w:bookmarkStart w:id="17" w:name="_Ref269370672"/>
      <w:r>
        <w:t xml:space="preserve">Figure </w:t>
      </w:r>
      <w:fldSimple w:instr=" SEQ Figure \* ARABIC ">
        <w:r w:rsidR="00A85AEF">
          <w:rPr>
            <w:noProof/>
          </w:rPr>
          <w:t>3</w:t>
        </w:r>
      </w:fldSimple>
      <w:bookmarkEnd w:id="17"/>
      <w:r>
        <w:t>: Major software mention types by journal strata</w:t>
      </w:r>
    </w:p>
    <w:p w14:paraId="25FE91E6" w14:textId="77777777" w:rsidR="002644D2" w:rsidRDefault="002644D2">
      <w:pPr>
        <w:pStyle w:val="Normal1"/>
      </w:pPr>
    </w:p>
    <w:p w14:paraId="322FF69A" w14:textId="26DEBC44" w:rsidR="002644D2" w:rsidRDefault="00A14B97">
      <w:pPr>
        <w:pStyle w:val="Normal1"/>
      </w:pPr>
      <w:r>
        <w:rPr>
          <w:rFonts w:ascii="Calibri" w:eastAsia="Calibri" w:hAnsi="Calibri" w:cs="Calibri"/>
        </w:rPr>
        <w:t>The type of mention has some variance by journal strata, as shown in</w:t>
      </w:r>
      <w:r w:rsidR="00177E92">
        <w:rPr>
          <w:rFonts w:ascii="Calibri" w:eastAsia="Calibri" w:hAnsi="Calibri" w:cs="Calibri"/>
        </w:rPr>
        <w:t xml:space="preserve"> </w:t>
      </w:r>
      <w:r w:rsidR="00177E92">
        <w:rPr>
          <w:rFonts w:ascii="Calibri" w:eastAsia="Calibri" w:hAnsi="Calibri" w:cs="Calibri"/>
        </w:rPr>
        <w:fldChar w:fldCharType="begin"/>
      </w:r>
      <w:r w:rsidR="00177E92">
        <w:rPr>
          <w:rFonts w:ascii="Calibri" w:eastAsia="Calibri" w:hAnsi="Calibri" w:cs="Calibri"/>
        </w:rPr>
        <w:instrText xml:space="preserve"> REF _Ref269370672 \h </w:instrText>
      </w:r>
      <w:r w:rsidR="00177E92">
        <w:rPr>
          <w:rFonts w:ascii="Calibri" w:eastAsia="Calibri" w:hAnsi="Calibri" w:cs="Calibri"/>
        </w:rPr>
      </w:r>
      <w:r w:rsidR="00177E92">
        <w:rPr>
          <w:rFonts w:ascii="Calibri" w:eastAsia="Calibri" w:hAnsi="Calibri" w:cs="Calibri"/>
        </w:rPr>
        <w:fldChar w:fldCharType="separate"/>
      </w:r>
      <w:r w:rsidR="00177E92">
        <w:t xml:space="preserve">Figure </w:t>
      </w:r>
      <w:r w:rsidR="00177E92">
        <w:rPr>
          <w:noProof/>
        </w:rPr>
        <w:t>3</w:t>
      </w:r>
      <w:r w:rsidR="00177E92">
        <w:rPr>
          <w:rFonts w:ascii="Calibri" w:eastAsia="Calibri" w:hAnsi="Calibri" w:cs="Calibri"/>
        </w:rPr>
        <w:fldChar w:fldCharType="end"/>
      </w:r>
      <w:r>
        <w:rPr>
          <w:rFonts w:ascii="Calibri" w:eastAsia="Calibri" w:hAnsi="Calibri" w:cs="Calibri"/>
        </w:rPr>
        <w:t>. While cites to publications remains at a the same proportion across strata, articles in higher strata journals appear more likely to use mentions like those of instruments and materials, while in lower strata journals there are more mentions that only include the software name.</w:t>
      </w:r>
    </w:p>
    <w:p w14:paraId="621A868F" w14:textId="77777777" w:rsidR="002644D2" w:rsidRDefault="002644D2">
      <w:pPr>
        <w:pStyle w:val="Normal1"/>
      </w:pPr>
    </w:p>
    <w:p w14:paraId="62F5B6D7" w14:textId="7A1EB6E2" w:rsidR="002644D2" w:rsidRDefault="00A14B97">
      <w:pPr>
        <w:pStyle w:val="Normal1"/>
      </w:pPr>
      <w:r>
        <w:rPr>
          <w:rFonts w:ascii="Calibri" w:eastAsia="Calibri" w:hAnsi="Calibri" w:cs="Calibri"/>
        </w:rPr>
        <w:t xml:space="preserve">The mentions we found were to </w:t>
      </w:r>
      <w:r w:rsidR="005E12CC">
        <w:rPr>
          <w:rFonts w:ascii="Calibri" w:eastAsia="Calibri" w:hAnsi="Calibri" w:cs="Calibri"/>
        </w:rPr>
        <w:t>146</w:t>
      </w:r>
      <w:r w:rsidR="00F61DFE">
        <w:rPr>
          <w:rFonts w:ascii="Calibri" w:eastAsia="Calibri" w:hAnsi="Calibri" w:cs="Calibri"/>
        </w:rPr>
        <w:t xml:space="preserve"> </w:t>
      </w:r>
      <w:r>
        <w:rPr>
          <w:rFonts w:ascii="Calibri" w:eastAsia="Calibri" w:hAnsi="Calibri" w:cs="Calibri"/>
        </w:rPr>
        <w:t xml:space="preserve">distinct pieces of software. The majority of pieces of software were only mentioned in a single article, with the </w:t>
      </w:r>
      <w:r w:rsidR="00107087">
        <w:rPr>
          <w:rFonts w:ascii="Calibri" w:eastAsia="Calibri" w:hAnsi="Calibri" w:cs="Calibri"/>
        </w:rPr>
        <w:t>most</w:t>
      </w:r>
      <w:r>
        <w:rPr>
          <w:rFonts w:ascii="Calibri" w:eastAsia="Calibri" w:hAnsi="Calibri" w:cs="Calibri"/>
        </w:rPr>
        <w:t xml:space="preserve"> mentioned software being mentioned in only 4 articles. </w:t>
      </w:r>
      <w:r w:rsidR="000E7C16">
        <w:rPr>
          <w:rFonts w:ascii="Calibri" w:eastAsia="Calibri" w:hAnsi="Calibri" w:cs="Calibri"/>
        </w:rPr>
        <w:t>We provide the full list of software mentioned in papers in Appendix</w:t>
      </w:r>
      <w:r w:rsidR="00CB6A55">
        <w:rPr>
          <w:rFonts w:ascii="Calibri" w:eastAsia="Calibri" w:hAnsi="Calibri" w:cs="Calibri"/>
        </w:rPr>
        <w:t xml:space="preserve"> 2</w:t>
      </w:r>
      <w:r w:rsidR="000E7C16">
        <w:rPr>
          <w:rFonts w:ascii="Calibri" w:eastAsia="Calibri" w:hAnsi="Calibri" w:cs="Calibri"/>
        </w:rPr>
        <w:t>.</w:t>
      </w:r>
    </w:p>
    <w:p w14:paraId="07743CC3" w14:textId="77777777" w:rsidR="002644D2" w:rsidRDefault="00A14B97">
      <w:pPr>
        <w:pStyle w:val="Heading2"/>
        <w:contextualSpacing w:val="0"/>
      </w:pPr>
      <w:bookmarkStart w:id="18" w:name="h.l8a5g2c9aaxf" w:colFirst="0" w:colLast="0"/>
      <w:bookmarkEnd w:id="18"/>
      <w:r>
        <w:t>Citation functions</w:t>
      </w:r>
    </w:p>
    <w:p w14:paraId="114BB279" w14:textId="77777777" w:rsidR="002644D2" w:rsidRDefault="002644D2">
      <w:pPr>
        <w:pStyle w:val="Normal1"/>
      </w:pPr>
    </w:p>
    <w:p w14:paraId="200A9730" w14:textId="77777777" w:rsidR="002644D2" w:rsidRDefault="00A14B97">
      <w:pPr>
        <w:pStyle w:val="Heading3"/>
        <w:contextualSpacing w:val="0"/>
      </w:pPr>
      <w:bookmarkStart w:id="19" w:name="h.z67lob4dzwvt" w:colFirst="0" w:colLast="0"/>
      <w:bookmarkEnd w:id="19"/>
      <w:r>
        <w:t>Identifying and finding software</w:t>
      </w:r>
    </w:p>
    <w:p w14:paraId="5156CE00" w14:textId="77777777" w:rsidR="002644D2" w:rsidRDefault="002644D2">
      <w:pPr>
        <w:pStyle w:val="Normal1"/>
      </w:pPr>
    </w:p>
    <w:p w14:paraId="1C8B5587" w14:textId="04F06BDA" w:rsidR="00A6514D" w:rsidRDefault="00A14B97">
      <w:pPr>
        <w:pStyle w:val="Normal1"/>
        <w:rPr>
          <w:rFonts w:ascii="Calibri" w:eastAsia="Calibri" w:hAnsi="Calibri" w:cs="Calibri"/>
        </w:rPr>
      </w:pPr>
      <w:r>
        <w:rPr>
          <w:rFonts w:ascii="Calibri" w:eastAsia="Calibri" w:hAnsi="Calibri" w:cs="Calibri"/>
        </w:rPr>
        <w:t xml:space="preserve">We assessed our dataset to see whether the mentions gave sufficient information for identifying and finding software, addressing the question of how well authors do in providing sufficient information for readers to locate the software mentioned. As discussed above, for these codes, we drew on data in any mention in an article, reasoning that a reader of a mention has immediate access to the other mentions in the article to help locate the piece of software, thus the unit of analysis here is pieces of software mentioned in an article. Since pieces of software are mentioned in multiple articles our dataset for this </w:t>
      </w:r>
      <w:r>
        <w:rPr>
          <w:rFonts w:ascii="Calibri" w:eastAsia="Calibri" w:hAnsi="Calibri" w:cs="Calibri"/>
        </w:rPr>
        <w:lastRenderedPageBreak/>
        <w:t xml:space="preserve">section is larger than the overall number of pieces of software; there are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unique combinatio</w:t>
      </w:r>
      <w:r w:rsidR="00A6514D">
        <w:rPr>
          <w:rFonts w:ascii="Calibri" w:eastAsia="Calibri" w:hAnsi="Calibri" w:cs="Calibri"/>
        </w:rPr>
        <w:t xml:space="preserve">ns of software and articles. </w:t>
      </w:r>
    </w:p>
    <w:p w14:paraId="19BC2D8D" w14:textId="77777777" w:rsidR="00A6514D" w:rsidRDefault="00A6514D">
      <w:pPr>
        <w:pStyle w:val="Normal1"/>
        <w:rPr>
          <w:rFonts w:ascii="Calibri" w:eastAsia="Calibri" w:hAnsi="Calibri" w:cs="Calibri"/>
        </w:rPr>
      </w:pPr>
    </w:p>
    <w:p w14:paraId="0E732CD3" w14:textId="70AE2226" w:rsidR="00BC7ED0" w:rsidRDefault="002F6DD2">
      <w:pPr>
        <w:pStyle w:val="Normal1"/>
        <w:rPr>
          <w:rFonts w:ascii="Calibri" w:eastAsia="Calibri" w:hAnsi="Calibri" w:cs="Calibri"/>
        </w:rPr>
      </w:pPr>
      <w:r>
        <w:rPr>
          <w:rFonts w:ascii="Calibri" w:eastAsia="Calibri" w:hAnsi="Calibri" w:cs="Calibri"/>
        </w:rPr>
        <w:t xml:space="preserve">Of these </w:t>
      </w:r>
      <w:r w:rsidR="00263201" w:rsidRPr="00263201">
        <w:rPr>
          <w:rFonts w:ascii="Calibri" w:eastAsia="Calibri" w:hAnsi="Calibri" w:cs="Calibri"/>
        </w:rPr>
        <w:t>182</w:t>
      </w:r>
      <w:r w:rsidR="00263201">
        <w:rPr>
          <w:rFonts w:ascii="Calibri" w:eastAsia="Calibri" w:hAnsi="Calibri" w:cs="Calibri"/>
        </w:rPr>
        <w:t xml:space="preserve"> </w:t>
      </w:r>
      <w:r>
        <w:rPr>
          <w:rFonts w:ascii="Calibri" w:eastAsia="Calibri" w:hAnsi="Calibri" w:cs="Calibri"/>
        </w:rPr>
        <w:t xml:space="preserve">unique combinations of software and articles, </w:t>
      </w:r>
      <w:r w:rsidR="00CA0170">
        <w:rPr>
          <w:rFonts w:ascii="Calibri" w:eastAsia="Calibri" w:hAnsi="Calibri" w:cs="Calibri"/>
        </w:rPr>
        <w:t xml:space="preserve">overall 78% provided some information about the creators of the software. Crediting did not vary much by strata, with </w:t>
      </w:r>
      <w:r w:rsidR="00263201">
        <w:rPr>
          <w:rFonts w:ascii="Calibri" w:eastAsia="Calibri" w:hAnsi="Calibri" w:cs="Calibri"/>
        </w:rPr>
        <w:t>78</w:t>
      </w:r>
      <w:r w:rsidR="00CA0170">
        <w:rPr>
          <w:rFonts w:ascii="Calibri" w:eastAsia="Calibri" w:hAnsi="Calibri" w:cs="Calibri"/>
        </w:rPr>
        <w:t>% of combinations mention</w:t>
      </w:r>
      <w:r w:rsidR="00263201">
        <w:rPr>
          <w:rFonts w:ascii="Calibri" w:eastAsia="Calibri" w:hAnsi="Calibri" w:cs="Calibri"/>
        </w:rPr>
        <w:t>ing creators in the top tier, 75% in the middle and 79</w:t>
      </w:r>
      <w:r w:rsidR="00CA0170">
        <w:rPr>
          <w:rFonts w:ascii="Calibri" w:eastAsia="Calibri" w:hAnsi="Calibri" w:cs="Calibri"/>
        </w:rPr>
        <w:t>% in the third tier.</w:t>
      </w:r>
    </w:p>
    <w:p w14:paraId="5CB3A036" w14:textId="77777777" w:rsidR="00CA0170" w:rsidRDefault="00CA0170">
      <w:pPr>
        <w:pStyle w:val="Normal1"/>
        <w:rPr>
          <w:rFonts w:ascii="Calibri" w:eastAsia="Calibri" w:hAnsi="Calibri" w:cs="Calibri"/>
        </w:rPr>
      </w:pPr>
    </w:p>
    <w:p w14:paraId="56E1820F" w14:textId="4CD321A4" w:rsidR="00CA0170" w:rsidRDefault="00CA0170">
      <w:pPr>
        <w:pStyle w:val="Normal1"/>
        <w:rPr>
          <w:rFonts w:ascii="Calibri" w:eastAsia="Calibri" w:hAnsi="Calibri" w:cs="Calibri"/>
        </w:rPr>
      </w:pPr>
      <w:r>
        <w:rPr>
          <w:rFonts w:ascii="Calibri" w:eastAsia="Calibri" w:hAnsi="Calibri" w:cs="Calibri"/>
        </w:rPr>
        <w:t>Almost all the combinations of software and articles were i</w:t>
      </w:r>
      <w:r w:rsidR="005509BC">
        <w:rPr>
          <w:rFonts w:ascii="Calibri" w:eastAsia="Calibri" w:hAnsi="Calibri" w:cs="Calibri"/>
        </w:rPr>
        <w:t>dentifiable, 94</w:t>
      </w:r>
      <w:r>
        <w:rPr>
          <w:rFonts w:ascii="Calibri" w:eastAsia="Calibri" w:hAnsi="Calibri" w:cs="Calibri"/>
        </w:rPr>
        <w:t xml:space="preserve">% overall.  Unexpectedly </w:t>
      </w:r>
      <w:r w:rsidR="008F76F6">
        <w:rPr>
          <w:rFonts w:ascii="Calibri" w:eastAsia="Calibri" w:hAnsi="Calibri" w:cs="Calibri"/>
        </w:rPr>
        <w:t xml:space="preserve">there was more </w:t>
      </w:r>
      <w:r>
        <w:rPr>
          <w:rFonts w:ascii="Calibri" w:eastAsia="Calibri" w:hAnsi="Calibri" w:cs="Calibri"/>
        </w:rPr>
        <w:t xml:space="preserve">non-identifiable software in the </w:t>
      </w:r>
      <w:r w:rsidR="008F76F6">
        <w:rPr>
          <w:rFonts w:ascii="Calibri" w:eastAsia="Calibri" w:hAnsi="Calibri" w:cs="Calibri"/>
        </w:rPr>
        <w:t>top tier journals, where only 89</w:t>
      </w:r>
      <w:r>
        <w:rPr>
          <w:rFonts w:ascii="Calibri" w:eastAsia="Calibri" w:hAnsi="Calibri" w:cs="Calibri"/>
        </w:rPr>
        <w:t xml:space="preserve">% were identifiable, </w:t>
      </w:r>
      <w:r w:rsidR="008F76F6">
        <w:rPr>
          <w:rFonts w:ascii="Calibri" w:eastAsia="Calibri" w:hAnsi="Calibri" w:cs="Calibri"/>
        </w:rPr>
        <w:t xml:space="preserve">while the others </w:t>
      </w:r>
      <w:r w:rsidR="00E10310">
        <w:rPr>
          <w:rFonts w:ascii="Calibri" w:eastAsia="Calibri" w:hAnsi="Calibri" w:cs="Calibri"/>
        </w:rPr>
        <w:t xml:space="preserve">tiers </w:t>
      </w:r>
      <w:r w:rsidR="008F76F6">
        <w:rPr>
          <w:rFonts w:ascii="Calibri" w:eastAsia="Calibri" w:hAnsi="Calibri" w:cs="Calibri"/>
        </w:rPr>
        <w:t>rarely discussed software that could not be identified (96% and 97%).</w:t>
      </w:r>
    </w:p>
    <w:p w14:paraId="2447596F" w14:textId="77777777" w:rsidR="00CA0170" w:rsidRDefault="00CA0170">
      <w:pPr>
        <w:pStyle w:val="Normal1"/>
        <w:rPr>
          <w:rFonts w:ascii="Calibri" w:eastAsia="Calibri" w:hAnsi="Calibri" w:cs="Calibri"/>
        </w:rPr>
      </w:pPr>
    </w:p>
    <w:p w14:paraId="63167F02" w14:textId="2077742D" w:rsidR="00CA0170" w:rsidRDefault="00CA0170">
      <w:pPr>
        <w:pStyle w:val="Normal1"/>
        <w:rPr>
          <w:rFonts w:ascii="Calibri" w:eastAsia="Calibri" w:hAnsi="Calibri" w:cs="Calibri"/>
        </w:rPr>
      </w:pPr>
      <w:r>
        <w:rPr>
          <w:rFonts w:ascii="Calibri" w:eastAsia="Calibri" w:hAnsi="Calibri" w:cs="Calibri"/>
        </w:rPr>
        <w:t xml:space="preserve">Overall </w:t>
      </w:r>
      <w:r w:rsidR="008F76F6">
        <w:rPr>
          <w:rFonts w:ascii="Calibri" w:eastAsia="Calibri" w:hAnsi="Calibri" w:cs="Calibri"/>
        </w:rPr>
        <w:t>87</w:t>
      </w:r>
      <w:r>
        <w:rPr>
          <w:rFonts w:ascii="Calibri" w:eastAsia="Calibri" w:hAnsi="Calibri" w:cs="Calibri"/>
        </w:rPr>
        <w:t xml:space="preserve">% of packages mentioned in papers provided sufficient information to find the software, while </w:t>
      </w:r>
      <w:r w:rsidR="008F76F6">
        <w:rPr>
          <w:rFonts w:ascii="Calibri" w:eastAsia="Calibri" w:hAnsi="Calibri" w:cs="Calibri"/>
        </w:rPr>
        <w:t>13</w:t>
      </w:r>
      <w:r>
        <w:rPr>
          <w:rFonts w:ascii="Calibri" w:eastAsia="Calibri" w:hAnsi="Calibri" w:cs="Calibri"/>
        </w:rPr>
        <w:t>% were not findable</w:t>
      </w:r>
      <w:r w:rsidR="008F76F6">
        <w:rPr>
          <w:rFonts w:ascii="Calibri" w:eastAsia="Calibri" w:hAnsi="Calibri" w:cs="Calibri"/>
        </w:rPr>
        <w:t xml:space="preserve"> at all</w:t>
      </w:r>
      <w:r>
        <w:rPr>
          <w:rFonts w:ascii="Calibri" w:eastAsia="Calibri" w:hAnsi="Calibri" w:cs="Calibri"/>
        </w:rPr>
        <w:t>. Again, publications in the top tier performed a little worse on this</w:t>
      </w:r>
      <w:r w:rsidR="00920BB9">
        <w:rPr>
          <w:rFonts w:ascii="Calibri" w:eastAsia="Calibri" w:hAnsi="Calibri" w:cs="Calibri"/>
        </w:rPr>
        <w:t>, with only 84% in Tier 1, 85% in Tier 2, and 91</w:t>
      </w:r>
      <w:r w:rsidR="001B22BC">
        <w:rPr>
          <w:rFonts w:ascii="Calibri" w:eastAsia="Calibri" w:hAnsi="Calibri" w:cs="Calibri"/>
        </w:rPr>
        <w:t>% in Tier 3.</w:t>
      </w:r>
    </w:p>
    <w:p w14:paraId="6B03845D" w14:textId="77777777" w:rsidR="00A6514D" w:rsidRDefault="00A6514D" w:rsidP="00323B94">
      <w:pPr>
        <w:pStyle w:val="Normal1"/>
      </w:pPr>
    </w:p>
    <w:p w14:paraId="29090323" w14:textId="26B17544" w:rsidR="002644D2" w:rsidRPr="00A6514D" w:rsidRDefault="00323B94">
      <w:pPr>
        <w:pStyle w:val="Normal1"/>
        <w:rPr>
          <w:rFonts w:ascii="Calibri" w:eastAsia="Calibri" w:hAnsi="Calibri" w:cs="Calibri"/>
        </w:rPr>
      </w:pPr>
      <w:r>
        <w:rPr>
          <w:rFonts w:ascii="Calibri" w:eastAsia="Calibri" w:hAnsi="Calibri" w:cs="Calibri"/>
        </w:rPr>
        <w:t xml:space="preserve">Version information was rarely provided. </w:t>
      </w:r>
      <w:r w:rsidR="00A14B97">
        <w:rPr>
          <w:rFonts w:ascii="Calibri" w:eastAsia="Calibri" w:hAnsi="Calibri" w:cs="Calibri"/>
        </w:rPr>
        <w:t xml:space="preserve">Of the </w:t>
      </w:r>
      <w:r w:rsidR="009D61C6" w:rsidRPr="00263201">
        <w:rPr>
          <w:rFonts w:ascii="Calibri" w:eastAsia="Calibri" w:hAnsi="Calibri" w:cs="Calibri"/>
        </w:rPr>
        <w:t>182</w:t>
      </w:r>
      <w:r w:rsidR="009D61C6">
        <w:rPr>
          <w:rFonts w:ascii="Calibri" w:eastAsia="Calibri" w:hAnsi="Calibri" w:cs="Calibri"/>
        </w:rPr>
        <w:t xml:space="preserve"> </w:t>
      </w:r>
      <w:r w:rsidR="00A14B97">
        <w:rPr>
          <w:rFonts w:ascii="Calibri" w:eastAsia="Calibri" w:hAnsi="Calibri" w:cs="Calibri"/>
        </w:rPr>
        <w:t xml:space="preserve">combinations of software mentioned in articles, only </w:t>
      </w:r>
      <w:r>
        <w:rPr>
          <w:rFonts w:ascii="Calibri" w:eastAsia="Calibri" w:hAnsi="Calibri" w:cs="Calibri"/>
        </w:rPr>
        <w:t>51 (</w:t>
      </w:r>
      <w:r w:rsidR="005F1034">
        <w:rPr>
          <w:rFonts w:ascii="Calibri" w:eastAsia="Calibri" w:hAnsi="Calibri" w:cs="Calibri"/>
        </w:rPr>
        <w:t>28</w:t>
      </w:r>
      <w:r w:rsidR="00A14B97">
        <w:rPr>
          <w:rFonts w:ascii="Calibri" w:eastAsia="Calibri" w:hAnsi="Calibri" w:cs="Calibri"/>
        </w:rPr>
        <w:t>%) provided any version information (either a version number or a date on which the software was obtained or compiled). For those where version information was provided we were able to see if we could find the s</w:t>
      </w:r>
      <w:r>
        <w:rPr>
          <w:rFonts w:ascii="Calibri" w:eastAsia="Calibri" w:hAnsi="Calibri" w:cs="Calibri"/>
        </w:rPr>
        <w:t>pecific version used. In only 10</w:t>
      </w:r>
      <w:r w:rsidR="003344AD">
        <w:rPr>
          <w:rFonts w:ascii="Calibri" w:eastAsia="Calibri" w:hAnsi="Calibri" w:cs="Calibri"/>
        </w:rPr>
        <w:t xml:space="preserve"> (5%)</w:t>
      </w:r>
      <w:r w:rsidR="00A14B97">
        <w:rPr>
          <w:rFonts w:ascii="Calibri" w:eastAsia="Calibri" w:hAnsi="Calibri" w:cs="Calibri"/>
        </w:rPr>
        <w:t xml:space="preserve"> of those cases were we successful, primarily because the version information was insufficient or older versions of the software were not available.</w:t>
      </w:r>
    </w:p>
    <w:p w14:paraId="59CA1F25" w14:textId="77777777" w:rsidR="002644D2" w:rsidRDefault="00A14B97">
      <w:pPr>
        <w:pStyle w:val="Heading3"/>
        <w:contextualSpacing w:val="0"/>
      </w:pPr>
      <w:bookmarkStart w:id="20" w:name="h.6pf4bxslsw60" w:colFirst="0" w:colLast="0"/>
      <w:bookmarkEnd w:id="20"/>
      <w:r>
        <w:t>Accessibility and reusability</w:t>
      </w:r>
    </w:p>
    <w:p w14:paraId="3A19A895" w14:textId="77777777" w:rsidR="002644D2" w:rsidRDefault="002644D2">
      <w:pPr>
        <w:pStyle w:val="Normal1"/>
      </w:pPr>
    </w:p>
    <w:p w14:paraId="05652351" w14:textId="7384E453" w:rsidR="002644D2" w:rsidRDefault="00A14B97">
      <w:pPr>
        <w:pStyle w:val="Normal1"/>
      </w:pPr>
      <w:r>
        <w:rPr>
          <w:rFonts w:ascii="Calibri" w:eastAsia="Calibri" w:hAnsi="Calibri" w:cs="Calibri"/>
        </w:rPr>
        <w:t xml:space="preserve">Finally, we analyzed each of the software </w:t>
      </w:r>
      <w:r w:rsidR="00596B87">
        <w:rPr>
          <w:rFonts w:ascii="Calibri" w:eastAsia="Calibri" w:hAnsi="Calibri" w:cs="Calibri"/>
        </w:rPr>
        <w:t>packages</w:t>
      </w:r>
      <w:r w:rsidR="0041635B">
        <w:rPr>
          <w:rFonts w:ascii="Calibri" w:eastAsia="Calibri" w:hAnsi="Calibri" w:cs="Calibri"/>
        </w:rPr>
        <w:t xml:space="preserve"> </w:t>
      </w:r>
      <w:r>
        <w:rPr>
          <w:rFonts w:ascii="Calibri" w:eastAsia="Calibri" w:hAnsi="Calibri" w:cs="Calibri"/>
        </w:rPr>
        <w:t xml:space="preserve">that </w:t>
      </w:r>
      <w:proofErr w:type="gramStart"/>
      <w:r>
        <w:rPr>
          <w:rFonts w:ascii="Calibri" w:eastAsia="Calibri" w:hAnsi="Calibri" w:cs="Calibri"/>
        </w:rPr>
        <w:t>was</w:t>
      </w:r>
      <w:proofErr w:type="gramEnd"/>
      <w:r>
        <w:rPr>
          <w:rFonts w:ascii="Calibri" w:eastAsia="Calibri" w:hAnsi="Calibri" w:cs="Calibri"/>
        </w:rPr>
        <w:t xml:space="preserve"> findable to assess the extent to which that software could be </w:t>
      </w:r>
      <w:r w:rsidR="00546934">
        <w:rPr>
          <w:rFonts w:ascii="Calibri" w:eastAsia="Calibri" w:hAnsi="Calibri" w:cs="Calibri"/>
        </w:rPr>
        <w:t>accessed</w:t>
      </w:r>
      <w:r>
        <w:rPr>
          <w:rFonts w:ascii="Calibri" w:eastAsia="Calibri" w:hAnsi="Calibri" w:cs="Calibri"/>
        </w:rPr>
        <w:t xml:space="preserve"> and potentially reused by readers. Since this is a characteristic of the software itself (or at least the manner in which it is hosted</w:t>
      </w:r>
      <w:r w:rsidR="00CC4540">
        <w:rPr>
          <w:rFonts w:ascii="Calibri" w:eastAsia="Calibri" w:hAnsi="Calibri" w:cs="Calibri"/>
        </w:rPr>
        <w:t xml:space="preserve"> and licensed</w:t>
      </w:r>
      <w:r>
        <w:rPr>
          <w:rFonts w:ascii="Calibri" w:eastAsia="Calibri" w:hAnsi="Calibri" w:cs="Calibri"/>
        </w:rPr>
        <w:t xml:space="preserve">), rather than the software mention, our unit of analysis here was the </w:t>
      </w:r>
      <w:r w:rsidR="00CC4540" w:rsidRPr="00CC4540">
        <w:rPr>
          <w:rFonts w:ascii="Calibri" w:eastAsia="Calibri" w:hAnsi="Calibri" w:cs="Calibri"/>
        </w:rPr>
        <w:t>146</w:t>
      </w:r>
      <w:r w:rsidR="00CC4540">
        <w:rPr>
          <w:rFonts w:ascii="Calibri" w:eastAsia="Calibri" w:hAnsi="Calibri" w:cs="Calibri"/>
        </w:rPr>
        <w:t xml:space="preserve"> </w:t>
      </w:r>
      <w:r>
        <w:rPr>
          <w:rFonts w:ascii="Calibri" w:eastAsia="Calibri" w:hAnsi="Calibri" w:cs="Calibri"/>
        </w:rPr>
        <w:t>distinct pieces of software</w:t>
      </w:r>
      <w:r w:rsidR="00596B87">
        <w:rPr>
          <w:rFonts w:ascii="Calibri" w:eastAsia="Calibri" w:hAnsi="Calibri" w:cs="Calibri"/>
        </w:rPr>
        <w:t xml:space="preserve"> used across the papers in our sample</w:t>
      </w:r>
      <w:r>
        <w:rPr>
          <w:rFonts w:ascii="Calibri" w:eastAsia="Calibri" w:hAnsi="Calibri" w:cs="Calibri"/>
        </w:rPr>
        <w:t xml:space="preserve">. </w:t>
      </w:r>
    </w:p>
    <w:p w14:paraId="14087CF9" w14:textId="77777777" w:rsidR="002644D2" w:rsidRDefault="002644D2">
      <w:pPr>
        <w:pStyle w:val="Normal1"/>
      </w:pPr>
    </w:p>
    <w:p w14:paraId="24AF05D2" w14:textId="063651C9" w:rsidR="002644D2" w:rsidRDefault="00A14B97">
      <w:pPr>
        <w:pStyle w:val="Normal1"/>
      </w:pPr>
      <w:r>
        <w:rPr>
          <w:rFonts w:ascii="Calibri" w:eastAsia="Calibri" w:hAnsi="Calibri" w:cs="Calibri"/>
        </w:rPr>
        <w:t>O</w:t>
      </w:r>
      <w:r w:rsidR="00375AA7">
        <w:rPr>
          <w:rFonts w:ascii="Calibri" w:eastAsia="Calibri" w:hAnsi="Calibri" w:cs="Calibri"/>
        </w:rPr>
        <w:t>v</w:t>
      </w:r>
      <w:r w:rsidR="007643AE">
        <w:rPr>
          <w:rFonts w:ascii="Calibri" w:eastAsia="Calibri" w:hAnsi="Calibri" w:cs="Calibri"/>
        </w:rPr>
        <w:t>erall we were able to access 115 (79</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the pieces of software mentioned, in either binary, source, or other form (e.g., web service). </w:t>
      </w:r>
      <w:r w:rsidR="007643AE">
        <w:rPr>
          <w:rFonts w:ascii="Calibri" w:eastAsia="Calibri" w:hAnsi="Calibri" w:cs="Calibri"/>
        </w:rPr>
        <w:t>Of these, 69 (47</w:t>
      </w:r>
      <w:r w:rsidR="00375AA7">
        <w:rPr>
          <w:rFonts w:ascii="Calibri" w:eastAsia="Calibri" w:hAnsi="Calibri" w:cs="Calibri"/>
        </w:rPr>
        <w:t xml:space="preserve">% overall) </w:t>
      </w:r>
      <w:r w:rsidRPr="00375AA7">
        <w:rPr>
          <w:rFonts w:ascii="Calibri" w:eastAsia="Calibri" w:hAnsi="Calibri" w:cs="Calibri"/>
        </w:rPr>
        <w:t xml:space="preserve">offered access without payment, while </w:t>
      </w:r>
      <w:r w:rsidR="007643AE" w:rsidRPr="007643AE">
        <w:rPr>
          <w:rFonts w:ascii="Calibri" w:eastAsia="Calibri" w:hAnsi="Calibri" w:cs="Calibri"/>
        </w:rPr>
        <w:t xml:space="preserve">46 </w:t>
      </w:r>
      <w:r w:rsidR="00375AA7" w:rsidRPr="00375AA7">
        <w:rPr>
          <w:rFonts w:ascii="Calibri" w:eastAsia="Calibri" w:hAnsi="Calibri" w:cs="Calibri"/>
        </w:rPr>
        <w:t>(</w:t>
      </w:r>
      <w:r w:rsidR="007643AE">
        <w:rPr>
          <w:rFonts w:ascii="Calibri" w:eastAsia="Calibri" w:hAnsi="Calibri" w:cs="Calibri"/>
        </w:rPr>
        <w:t>31</w:t>
      </w:r>
      <w:r w:rsidRPr="00375AA7">
        <w:rPr>
          <w:rFonts w:ascii="Calibri" w:eastAsia="Calibri" w:hAnsi="Calibri" w:cs="Calibri"/>
        </w:rPr>
        <w:t>%</w:t>
      </w:r>
      <w:r w:rsidR="00375AA7" w:rsidRPr="00375AA7">
        <w:rPr>
          <w:rFonts w:ascii="Calibri" w:eastAsia="Calibri" w:hAnsi="Calibri" w:cs="Calibri"/>
        </w:rPr>
        <w:t xml:space="preserve"> overall)</w:t>
      </w:r>
      <w:r w:rsidRPr="00375AA7">
        <w:rPr>
          <w:rFonts w:ascii="Calibri" w:eastAsia="Calibri" w:hAnsi="Calibri" w:cs="Calibri"/>
        </w:rPr>
        <w:t xml:space="preserve"> offered access only after purchase.</w:t>
      </w:r>
      <w:r>
        <w:rPr>
          <w:rFonts w:ascii="Calibri" w:eastAsia="Calibri" w:hAnsi="Calibri" w:cs="Calibri"/>
        </w:rPr>
        <w:t xml:space="preserve"> We were able</w:t>
      </w:r>
      <w:r w:rsidR="007643AE">
        <w:rPr>
          <w:rFonts w:ascii="Calibri" w:eastAsia="Calibri" w:hAnsi="Calibri" w:cs="Calibri"/>
        </w:rPr>
        <w:t xml:space="preserve"> to access the source code of 47 (32</w:t>
      </w:r>
      <w:r>
        <w:rPr>
          <w:rFonts w:ascii="Calibri" w:eastAsia="Calibri" w:hAnsi="Calibri" w:cs="Calibri"/>
        </w:rPr>
        <w:t>%</w:t>
      </w:r>
      <w:r w:rsidR="00375AA7">
        <w:rPr>
          <w:rFonts w:ascii="Calibri" w:eastAsia="Calibri" w:hAnsi="Calibri" w:cs="Calibri"/>
        </w:rPr>
        <w:t>)</w:t>
      </w:r>
      <w:r>
        <w:rPr>
          <w:rFonts w:ascii="Calibri" w:eastAsia="Calibri" w:hAnsi="Calibri" w:cs="Calibri"/>
        </w:rPr>
        <w:t xml:space="preserve"> of software, but only </w:t>
      </w:r>
      <w:r w:rsidR="007643AE">
        <w:rPr>
          <w:rFonts w:ascii="Calibri" w:eastAsia="Calibri" w:hAnsi="Calibri" w:cs="Calibri"/>
        </w:rPr>
        <w:t>29</w:t>
      </w:r>
      <w:r w:rsidR="00375AA7">
        <w:rPr>
          <w:rFonts w:ascii="Calibri" w:eastAsia="Calibri" w:hAnsi="Calibri" w:cs="Calibri"/>
        </w:rPr>
        <w:t xml:space="preserve"> (</w:t>
      </w:r>
      <w:r>
        <w:rPr>
          <w:rFonts w:ascii="Calibri" w:eastAsia="Calibri" w:hAnsi="Calibri" w:cs="Calibri"/>
        </w:rPr>
        <w:t>20%</w:t>
      </w:r>
      <w:r w:rsidR="00375AA7">
        <w:rPr>
          <w:rFonts w:ascii="Calibri" w:eastAsia="Calibri" w:hAnsi="Calibri" w:cs="Calibri"/>
        </w:rPr>
        <w:t>)</w:t>
      </w:r>
      <w:r>
        <w:rPr>
          <w:rFonts w:ascii="Calibri" w:eastAsia="Calibri" w:hAnsi="Calibri" w:cs="Calibri"/>
        </w:rPr>
        <w:t xml:space="preserve"> gave explicit permission </w:t>
      </w:r>
      <w:r w:rsidR="00375AA7">
        <w:rPr>
          <w:rFonts w:ascii="Calibri" w:eastAsia="Calibri" w:hAnsi="Calibri" w:cs="Calibri"/>
        </w:rPr>
        <w:t xml:space="preserve">to </w:t>
      </w:r>
      <w:r>
        <w:rPr>
          <w:rFonts w:ascii="Calibri" w:eastAsia="Calibri" w:hAnsi="Calibri" w:cs="Calibri"/>
        </w:rPr>
        <w:t>modif</w:t>
      </w:r>
      <w:r w:rsidR="00375AA7">
        <w:rPr>
          <w:rFonts w:ascii="Calibri" w:eastAsia="Calibri" w:hAnsi="Calibri" w:cs="Calibri"/>
        </w:rPr>
        <w:t>y that code</w:t>
      </w:r>
      <w:r>
        <w:rPr>
          <w:rFonts w:ascii="Calibri" w:eastAsia="Calibri" w:hAnsi="Calibri" w:cs="Calibri"/>
        </w:rPr>
        <w:t xml:space="preserve">.  Typically that explicit permission for modification came because the software used an open source </w:t>
      </w:r>
      <w:r w:rsidR="00FC4690">
        <w:rPr>
          <w:rFonts w:ascii="Calibri" w:eastAsia="Calibri" w:hAnsi="Calibri" w:cs="Calibri"/>
        </w:rPr>
        <w:t>license</w:t>
      </w:r>
      <w:r>
        <w:rPr>
          <w:rFonts w:ascii="Calibri" w:eastAsia="Calibri" w:hAnsi="Calibri" w:cs="Calibri"/>
        </w:rPr>
        <w:t xml:space="preserve"> or expressly placed the software in the public domain.</w:t>
      </w:r>
    </w:p>
    <w:p w14:paraId="697F06F4" w14:textId="77777777" w:rsidR="002644D2" w:rsidRDefault="002644D2">
      <w:pPr>
        <w:pStyle w:val="Normal1"/>
      </w:pPr>
    </w:p>
    <w:p w14:paraId="493AAB49" w14:textId="1D050030" w:rsidR="002644D2" w:rsidRDefault="00A14B97">
      <w:pPr>
        <w:pStyle w:val="Normal1"/>
        <w:rPr>
          <w:rFonts w:ascii="Calibri" w:eastAsia="Calibri" w:hAnsi="Calibri" w:cs="Calibri"/>
        </w:rPr>
      </w:pPr>
      <w:r>
        <w:rPr>
          <w:rFonts w:ascii="Calibri" w:eastAsia="Calibri" w:hAnsi="Calibri" w:cs="Calibri"/>
        </w:rPr>
        <w:t>Viewed by</w:t>
      </w:r>
      <w:r w:rsidR="00A85AEF">
        <w:rPr>
          <w:rFonts w:ascii="Calibri" w:eastAsia="Calibri" w:hAnsi="Calibri" w:cs="Calibri"/>
        </w:rPr>
        <w:t xml:space="preserve"> strata, as shown in </w:t>
      </w:r>
      <w:r w:rsidR="00A85AEF">
        <w:rPr>
          <w:rFonts w:ascii="Calibri" w:eastAsia="Calibri" w:hAnsi="Calibri" w:cs="Calibri"/>
        </w:rPr>
        <w:fldChar w:fldCharType="begin"/>
      </w:r>
      <w:r w:rsidR="00A85AEF">
        <w:rPr>
          <w:rFonts w:ascii="Calibri" w:eastAsia="Calibri" w:hAnsi="Calibri" w:cs="Calibri"/>
        </w:rPr>
        <w:instrText xml:space="preserve"> REF _Ref270151781 \h </w:instrText>
      </w:r>
      <w:r w:rsidR="00A85AEF">
        <w:rPr>
          <w:rFonts w:ascii="Calibri" w:eastAsia="Calibri" w:hAnsi="Calibri" w:cs="Calibri"/>
        </w:rPr>
      </w:r>
      <w:r w:rsidR="00A85AEF">
        <w:rPr>
          <w:rFonts w:ascii="Calibri" w:eastAsia="Calibri" w:hAnsi="Calibri" w:cs="Calibri"/>
        </w:rPr>
        <w:fldChar w:fldCharType="separate"/>
      </w:r>
      <w:r w:rsidR="00A85AEF">
        <w:t xml:space="preserve">Figure </w:t>
      </w:r>
      <w:r w:rsidR="00A85AEF">
        <w:rPr>
          <w:noProof/>
        </w:rPr>
        <w:t>4</w:t>
      </w:r>
      <w:r w:rsidR="00A85AEF">
        <w:rPr>
          <w:rFonts w:ascii="Calibri" w:eastAsia="Calibri" w:hAnsi="Calibri" w:cs="Calibri"/>
        </w:rPr>
        <w:fldChar w:fldCharType="end"/>
      </w:r>
      <w:r>
        <w:rPr>
          <w:rFonts w:ascii="Calibri" w:eastAsia="Calibri" w:hAnsi="Calibri" w:cs="Calibri"/>
        </w:rPr>
        <w:t xml:space="preserve">, </w:t>
      </w:r>
      <w:r w:rsidR="000F5D39">
        <w:rPr>
          <w:rFonts w:ascii="Calibri" w:eastAsia="Calibri" w:hAnsi="Calibri" w:cs="Calibri"/>
        </w:rPr>
        <w:t xml:space="preserve">we can see that there is no systematic variance across strata on these features, meaning that </w:t>
      </w:r>
      <w:r w:rsidR="00F53848">
        <w:rPr>
          <w:rFonts w:ascii="Calibri" w:eastAsia="Calibri" w:hAnsi="Calibri" w:cs="Calibri"/>
        </w:rPr>
        <w:t xml:space="preserve">the replicability and </w:t>
      </w:r>
      <w:proofErr w:type="spellStart"/>
      <w:r w:rsidR="00F53848">
        <w:rPr>
          <w:rFonts w:ascii="Calibri" w:eastAsia="Calibri" w:hAnsi="Calibri" w:cs="Calibri"/>
        </w:rPr>
        <w:t>extendability</w:t>
      </w:r>
      <w:proofErr w:type="spellEnd"/>
      <w:r w:rsidR="00F53848">
        <w:rPr>
          <w:rFonts w:ascii="Calibri" w:eastAsia="Calibri" w:hAnsi="Calibri" w:cs="Calibri"/>
        </w:rPr>
        <w:t xml:space="preserve"> of articles published in higher quality venues is no higher than those published in lower quality venues.  </w:t>
      </w:r>
    </w:p>
    <w:p w14:paraId="026AF6BA" w14:textId="77777777" w:rsidR="00095289" w:rsidRDefault="00095289">
      <w:pPr>
        <w:pStyle w:val="Normal1"/>
      </w:pPr>
    </w:p>
    <w:p w14:paraId="357BEA77" w14:textId="77777777" w:rsidR="00A85AEF" w:rsidRDefault="00095289" w:rsidP="00A85AEF">
      <w:pPr>
        <w:pStyle w:val="Normal1"/>
        <w:keepNext/>
      </w:pPr>
      <w:r>
        <w:rPr>
          <w:noProof/>
        </w:rPr>
        <w:lastRenderedPageBreak/>
        <w:drawing>
          <wp:inline distT="0" distB="0" distL="0" distR="0" wp14:anchorId="67ACDA38" wp14:editId="22B5091D">
            <wp:extent cx="3801491" cy="3042818"/>
            <wp:effectExtent l="0" t="0" r="8890" b="5715"/>
            <wp:docPr id="5" name="Picture 5" descr="Macintosh HD:Users:howison:Documents:UTexas:Projects:SoftwareCitations:softcite:output:Fig4-FunctionsByStrata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howison:Documents:UTexas:Projects:SoftwareCitations:softcite:output:Fig4-FunctionsByStrataBox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1599" cy="3042904"/>
                    </a:xfrm>
                    <a:prstGeom prst="rect">
                      <a:avLst/>
                    </a:prstGeom>
                    <a:noFill/>
                    <a:ln>
                      <a:noFill/>
                    </a:ln>
                  </pic:spPr>
                </pic:pic>
              </a:graphicData>
            </a:graphic>
          </wp:inline>
        </w:drawing>
      </w:r>
    </w:p>
    <w:p w14:paraId="38A5F0E6" w14:textId="63E4FE63" w:rsidR="002644D2" w:rsidRDefault="00A85AEF" w:rsidP="00A85AEF">
      <w:pPr>
        <w:pStyle w:val="Caption"/>
      </w:pPr>
      <w:bookmarkStart w:id="21" w:name="_Ref270151781"/>
      <w:r>
        <w:t xml:space="preserve">Figure </w:t>
      </w:r>
      <w:fldSimple w:instr=" SEQ Figure \* ARABIC ">
        <w:r>
          <w:rPr>
            <w:noProof/>
          </w:rPr>
          <w:t>4</w:t>
        </w:r>
      </w:fldSimple>
      <w:bookmarkEnd w:id="21"/>
      <w:r>
        <w:t>: Accessibility and reusability of software by strata</w:t>
      </w:r>
    </w:p>
    <w:p w14:paraId="511771BC" w14:textId="77777777" w:rsidR="002644D2" w:rsidRDefault="00A14B97">
      <w:pPr>
        <w:pStyle w:val="Heading1"/>
        <w:widowControl w:val="0"/>
        <w:contextualSpacing w:val="0"/>
      </w:pPr>
      <w:bookmarkStart w:id="22" w:name="h.205c39kaboy1" w:colFirst="0" w:colLast="0"/>
      <w:bookmarkEnd w:id="22"/>
      <w:r>
        <w:t>Discussion</w:t>
      </w:r>
    </w:p>
    <w:p w14:paraId="0B730C65" w14:textId="77777777" w:rsidR="002644D2" w:rsidRDefault="002644D2">
      <w:pPr>
        <w:pStyle w:val="Normal1"/>
        <w:widowControl w:val="0"/>
      </w:pPr>
    </w:p>
    <w:p w14:paraId="57AF4306" w14:textId="55615796" w:rsidR="002644D2" w:rsidRDefault="00A14B97">
      <w:pPr>
        <w:pStyle w:val="Normal1"/>
        <w:widowControl w:val="0"/>
      </w:pPr>
      <w:r>
        <w:t xml:space="preserve">The evidence presented in this paper clearly shows that the practices of software citation are diverse, varying across publications and, indeed, sometimes even within </w:t>
      </w:r>
      <w:r w:rsidR="00FC4690">
        <w:t xml:space="preserve">individual </w:t>
      </w:r>
      <w:r>
        <w:t xml:space="preserve">publications. It seems that scientists are addressing software primarily by analogy with other elements that appear in publications, sometimes treating software as though it were an instrument or material commercially purchased, sometimes as akin to a scientific protocol, sometimes treating software as a pair with a published paper, and sometimes simply including whatever is at hand, from user-manuals to URLs and the names of projects. </w:t>
      </w:r>
    </w:p>
    <w:p w14:paraId="5A3D84DF" w14:textId="77777777" w:rsidR="00913588" w:rsidRDefault="00913588">
      <w:pPr>
        <w:pStyle w:val="Normal1"/>
        <w:widowControl w:val="0"/>
      </w:pPr>
    </w:p>
    <w:p w14:paraId="3764C109" w14:textId="77777777" w:rsidR="002644D2" w:rsidRDefault="00A14B97">
      <w:pPr>
        <w:pStyle w:val="Normal1"/>
        <w:widowControl w:val="0"/>
      </w:pPr>
      <w:r>
        <w:t>These diverse ways of mentioning software are, from a scholarly communications perspective, certainly better than nothing, but they do fail to accomplish many of the functions of citation.</w:t>
      </w:r>
    </w:p>
    <w:p w14:paraId="2F4E4C37" w14:textId="77777777" w:rsidR="002644D2" w:rsidRDefault="002644D2">
      <w:pPr>
        <w:pStyle w:val="Normal1"/>
        <w:widowControl w:val="0"/>
      </w:pPr>
    </w:p>
    <w:p w14:paraId="69CE9A91" w14:textId="60B0A322" w:rsidR="002644D2" w:rsidRDefault="00A14B97">
      <w:pPr>
        <w:pStyle w:val="Normal1"/>
        <w:widowControl w:val="0"/>
      </w:pPr>
      <w:r>
        <w:t xml:space="preserve">While almost all mentions allow for identification of the software discussed, but only </w:t>
      </w:r>
      <w:r w:rsidR="00095289">
        <w:t>87</w:t>
      </w:r>
      <w:r>
        <w:t xml:space="preserve">% provide sufficient information to find that software. Yet software, unlike almost all articles, typically changes over time, the ability to find a particular version is more important, and only </w:t>
      </w:r>
      <w:r w:rsidR="00F22700">
        <w:t>28</w:t>
      </w:r>
      <w:r>
        <w:t xml:space="preserve">% of software mentions provide that information; moreover only in </w:t>
      </w:r>
      <w:r w:rsidR="00F22700">
        <w:t>5</w:t>
      </w:r>
      <w:r>
        <w:t>% of cases can that specific version be found.</w:t>
      </w:r>
    </w:p>
    <w:p w14:paraId="360C9C8B" w14:textId="77777777" w:rsidR="002644D2" w:rsidRDefault="002644D2">
      <w:pPr>
        <w:pStyle w:val="Normal1"/>
        <w:widowControl w:val="0"/>
      </w:pPr>
    </w:p>
    <w:p w14:paraId="1CDE619B" w14:textId="18491F63" w:rsidR="002644D2" w:rsidRDefault="00A14B97">
      <w:pPr>
        <w:pStyle w:val="Normal1"/>
        <w:widowControl w:val="0"/>
      </w:pPr>
      <w:r>
        <w:t xml:space="preserve">Turning to the second, but no less important, function of providing credit for scientific contribution, and thus rewarding the effort required to build re-usable software, we find that </w:t>
      </w:r>
      <w:r w:rsidR="00F22700">
        <w:t>78</w:t>
      </w:r>
      <w:r>
        <w:t>% of mentions attempt to give credit in some form, primarily through referen</w:t>
      </w:r>
      <w:r w:rsidR="00F22700">
        <w:t>ce to accompanying publications or parenthetical mentions of authors or companies.</w:t>
      </w:r>
    </w:p>
    <w:p w14:paraId="1A533A5F" w14:textId="77777777" w:rsidR="002644D2" w:rsidRDefault="002644D2">
      <w:pPr>
        <w:pStyle w:val="Normal1"/>
        <w:widowControl w:val="0"/>
      </w:pPr>
    </w:p>
    <w:p w14:paraId="05F317CC" w14:textId="6555C647" w:rsidR="002644D2" w:rsidRDefault="00A14B97">
      <w:pPr>
        <w:pStyle w:val="Normal1"/>
        <w:widowControl w:val="0"/>
      </w:pPr>
      <w:r>
        <w:t xml:space="preserve">As we move further up the list of attributes necessary for reproducibility and for efficient innovation through building on the work of others, the situation declines even further.  Only </w:t>
      </w:r>
      <w:r w:rsidR="00EB551A">
        <w:t>79</w:t>
      </w:r>
      <w:r>
        <w:t xml:space="preserve">% </w:t>
      </w:r>
      <w:r>
        <w:lastRenderedPageBreak/>
        <w:t xml:space="preserve">of software is available in any form, while only </w:t>
      </w:r>
      <w:r w:rsidR="00EB551A">
        <w:t>32</w:t>
      </w:r>
      <w:r>
        <w:t xml:space="preserve">% of the software mentioned is available in source form, facilitating inspection by those interested in replicating the research. Finally, only </w:t>
      </w:r>
      <w:r w:rsidR="00EB551A">
        <w:t>20</w:t>
      </w:r>
      <w:r>
        <w:t xml:space="preserve">% of the software mentioned provides the most basic condition for extension: permission to re-use and/or modify the software provided. </w:t>
      </w:r>
    </w:p>
    <w:p w14:paraId="59E492F2" w14:textId="77777777" w:rsidR="002644D2" w:rsidRDefault="002644D2">
      <w:pPr>
        <w:pStyle w:val="Normal1"/>
        <w:widowControl w:val="0"/>
      </w:pPr>
    </w:p>
    <w:p w14:paraId="30E643B4" w14:textId="77777777" w:rsidR="002644D2" w:rsidRDefault="00A14B97">
      <w:pPr>
        <w:pStyle w:val="Heading2"/>
        <w:widowControl w:val="0"/>
        <w:contextualSpacing w:val="0"/>
      </w:pPr>
      <w:bookmarkStart w:id="23" w:name="h.19ksdyujm55t" w:colFirst="0" w:colLast="0"/>
      <w:bookmarkEnd w:id="23"/>
      <w:r>
        <w:t>What is to be done?</w:t>
      </w:r>
    </w:p>
    <w:p w14:paraId="0CC0188D" w14:textId="77777777" w:rsidR="002644D2" w:rsidRDefault="002644D2">
      <w:pPr>
        <w:pStyle w:val="Normal1"/>
        <w:widowControl w:val="0"/>
      </w:pPr>
    </w:p>
    <w:p w14:paraId="407A89A0" w14:textId="77777777" w:rsidR="002644D2" w:rsidRDefault="00A14B97">
      <w:pPr>
        <w:pStyle w:val="Normal1"/>
        <w:widowControl w:val="0"/>
      </w:pPr>
      <w:r>
        <w:t>Improving the situation presented in this paper requires action across a number of domains of scientific practice, both in design and then in driving change.  Certainly one area is to design and standardize improved forms for describing software use in scientific papers, tackling the functions of identification and findability (at the level of specific versions) as well as giving credit in a manner that motivates excellent software work.  Yet moving beyond those basic functions requires change not in how papers are written but in how software is made available, changes that have to occur outside the process of writing papers, at the projects that build software.</w:t>
      </w:r>
    </w:p>
    <w:p w14:paraId="37FEA601" w14:textId="77777777" w:rsidR="002644D2" w:rsidRDefault="002644D2">
      <w:pPr>
        <w:pStyle w:val="Normal1"/>
        <w:widowControl w:val="0"/>
      </w:pPr>
    </w:p>
    <w:p w14:paraId="3F3336E6" w14:textId="77777777" w:rsidR="002644D2" w:rsidRDefault="00A14B97">
      <w:pPr>
        <w:pStyle w:val="Normal1"/>
        <w:widowControl w:val="0"/>
      </w:pPr>
      <w:r>
        <w:t>In this section we move code by code, considering the causes of the issues, potential solutions, techniques to encourage uptake of the solutions and describing “green shoots” indicating progress in these areas.</w:t>
      </w:r>
    </w:p>
    <w:p w14:paraId="2ACDFAC9" w14:textId="77777777" w:rsidR="002644D2" w:rsidRDefault="002644D2">
      <w:pPr>
        <w:pStyle w:val="Normal1"/>
        <w:widowControl w:val="0"/>
      </w:pPr>
    </w:p>
    <w:p w14:paraId="3B1AB3B5" w14:textId="5075051C" w:rsidR="002644D2" w:rsidRDefault="00A14B97">
      <w:pPr>
        <w:pStyle w:val="Normal1"/>
        <w:widowControl w:val="0"/>
      </w:pPr>
      <w:r>
        <w:rPr>
          <w:b/>
        </w:rPr>
        <w:t>Improving identification and findability.</w:t>
      </w:r>
      <w:r>
        <w:t xml:space="preserve"> The most basic function of mentioning software in a paper is to allow readers, including reviewers, to identify and locate the software used.  This function is directly analogous to the ability to identify and find a specific publication, or the ability to identify and find a specific material or instrument. In the case of software, which unlike a typical publication continues to change after its initial release, this also involves specific version numbers.  While we do not h</w:t>
      </w:r>
      <w:r w:rsidR="00913588">
        <w:t>a</w:t>
      </w:r>
      <w:r>
        <w:t xml:space="preserve">ve specific data on </w:t>
      </w:r>
      <w:proofErr w:type="gramStart"/>
      <w:r>
        <w:t>authors</w:t>
      </w:r>
      <w:proofErr w:type="gramEnd"/>
      <w:r>
        <w:t xml:space="preserve"> intentions, given that they mentioned the software at all, the problem in this area appears not to be motivation but a lack of clear standards and norms for mentioning software.  The way forward, then, seems fairly straightforward: First, we need clear and consistent practices for citing software, and second, we need to disseminate, encourage and enforce their use.</w:t>
      </w:r>
    </w:p>
    <w:p w14:paraId="0A6CF38F" w14:textId="77777777" w:rsidR="002644D2" w:rsidRDefault="002644D2">
      <w:pPr>
        <w:pStyle w:val="Normal1"/>
        <w:widowControl w:val="0"/>
      </w:pPr>
    </w:p>
    <w:p w14:paraId="10C86F66" w14:textId="351EB833" w:rsidR="002644D2" w:rsidRPr="004A5F81" w:rsidRDefault="00A14B97">
      <w:pPr>
        <w:pStyle w:val="Normal1"/>
        <w:widowControl w:val="0"/>
        <w:rPr>
          <w:highlight w:val="yellow"/>
        </w:rPr>
      </w:pPr>
      <w:r w:rsidRPr="004A5F81">
        <w:rPr>
          <w:highlight w:val="yellow"/>
        </w:rPr>
        <w:t>We are, of course, not the first to make this point. Indeed many citation style guides offer forms for citing software</w:t>
      </w:r>
      <w:r w:rsidR="0033755E" w:rsidRPr="004A5F81">
        <w:rPr>
          <w:highlight w:val="yellow"/>
        </w:rPr>
        <w:t xml:space="preserve"> XXXX</w:t>
      </w:r>
      <w:r w:rsidRPr="004A5F81">
        <w:rPr>
          <w:highlight w:val="yellow"/>
        </w:rPr>
        <w:t xml:space="preserve">. Recent efforts in this space include work analogous to data citation, such as that undertaken by </w:t>
      </w:r>
      <w:proofErr w:type="spellStart"/>
      <w:r w:rsidRPr="004A5F81">
        <w:rPr>
          <w:highlight w:val="yellow"/>
        </w:rPr>
        <w:t>DataOne</w:t>
      </w:r>
      <w:proofErr w:type="spellEnd"/>
      <w:r w:rsidRPr="004A5F81">
        <w:rPr>
          <w:highlight w:val="yellow"/>
        </w:rPr>
        <w:t xml:space="preserve"> and the ESIP organization. A promising way to incorporate version information is to link directly to the source code repositories that development teams use to track their development, and automating the creation of a Digital Object identifier or other Handles. Systems with this approach have been developed at CERN XXXX and by the Mozilla Science Project XXXX.</w:t>
      </w:r>
    </w:p>
    <w:p w14:paraId="7466433D" w14:textId="77777777" w:rsidR="002644D2" w:rsidRPr="004A5F81" w:rsidRDefault="002644D2">
      <w:pPr>
        <w:pStyle w:val="Normal1"/>
        <w:widowControl w:val="0"/>
        <w:rPr>
          <w:highlight w:val="yellow"/>
        </w:rPr>
      </w:pPr>
    </w:p>
    <w:p w14:paraId="122E7B4A" w14:textId="6C19D6FB" w:rsidR="002644D2" w:rsidRDefault="00A14B97">
      <w:pPr>
        <w:pStyle w:val="Normal1"/>
        <w:widowControl w:val="0"/>
      </w:pPr>
      <w:r w:rsidRPr="004A5F81">
        <w:rPr>
          <w:highlight w:val="yellow"/>
        </w:rPr>
        <w:t xml:space="preserve">The way forward here clearly involves journals and conferences adopting specific forms of citation and enforcing them as a condition of publication. We examined the “instructions to authors” for the journals in our sample, and found that only XX% had specific policies on citing software. Unsurprisingly journals in higher tiers seemed more likely to have such policies (XX in 1st tier, XX in 2nd tier and XX in the third tier).  We also examined whether authors, and the </w:t>
      </w:r>
      <w:r w:rsidRPr="004A5F81">
        <w:rPr>
          <w:highlight w:val="yellow"/>
        </w:rPr>
        <w:lastRenderedPageBreak/>
        <w:t xml:space="preserve">editorial process, was effective in enforcing these policies, finding that only XX% of mentions in journals with policies appeared to follow the policy. It may be that with clearer standards </w:t>
      </w:r>
      <w:r w:rsidR="00434513" w:rsidRPr="004A5F81">
        <w:rPr>
          <w:highlight w:val="yellow"/>
        </w:rPr>
        <w:t>that</w:t>
      </w:r>
      <w:r w:rsidRPr="004A5F81">
        <w:rPr>
          <w:highlight w:val="yellow"/>
        </w:rPr>
        <w:t xml:space="preserve"> are more broadly expected by authors, reviewers, editors and </w:t>
      </w:r>
      <w:proofErr w:type="gramStart"/>
      <w:r w:rsidRPr="004A5F81">
        <w:rPr>
          <w:highlight w:val="yellow"/>
        </w:rPr>
        <w:t>readers, that</w:t>
      </w:r>
      <w:proofErr w:type="gramEnd"/>
      <w:r w:rsidRPr="004A5F81">
        <w:rPr>
          <w:highlight w:val="yellow"/>
        </w:rPr>
        <w:t xml:space="preserve"> journals efforts at enforcement will improve.  On the other hand it may be appropriate to build systems that automatically check the form of software citations, ensuring that they follow the required styles and that they correctly resolve to a specific version in a repository.</w:t>
      </w:r>
    </w:p>
    <w:p w14:paraId="1C3C90BD" w14:textId="77777777" w:rsidR="002644D2" w:rsidRDefault="002644D2">
      <w:pPr>
        <w:pStyle w:val="Normal1"/>
        <w:widowControl w:val="0"/>
      </w:pPr>
    </w:p>
    <w:p w14:paraId="5A8967BE" w14:textId="07833AB7" w:rsidR="002644D2" w:rsidRDefault="00A14B97">
      <w:pPr>
        <w:pStyle w:val="Normal1"/>
        <w:widowControl w:val="0"/>
      </w:pPr>
      <w:r>
        <w:rPr>
          <w:b/>
        </w:rPr>
        <w:t>Improving crediting.</w:t>
      </w:r>
      <w:r>
        <w:t xml:space="preserve"> As with identification and findability, authors appear committed to providing information about the origins of software</w:t>
      </w:r>
      <w:r w:rsidR="00BC2FEE">
        <w:t xml:space="preserve">. </w:t>
      </w:r>
      <w:r>
        <w:t>Yet some forms of mentions offer more potential than others. In particular</w:t>
      </w:r>
      <w:r w:rsidR="00BC2FEE">
        <w:t>,</w:t>
      </w:r>
      <w:r>
        <w:t xml:space="preserve"> citations to accompanying publications most directly enable contributors to demonstrate their scientific impact, reusing existing bibliographic analysis systems.  Yet using citations to papers can run counter to the need to identify and find the software itself, particularly because the publication citations remain static.  More, these citations can “fix” the contributor list at a particular time, creating a disincentive for later potential participants to contribute their changes to a project and thus leading to competing forks </w:t>
      </w:r>
      <w:r w:rsidR="003A0912">
        <w:fldChar w:fldCharType="begin"/>
      </w:r>
      <w:r w:rsidR="003A0912">
        <w:instrText xml:space="preserve"> ADDIN ZOTERO_ITEM CSL_CITATION {"citationID":"89s77e5j8","properties":{"formattedCitation":"(Howison &amp; Herbsleb, 2013)","plainCitation":"(Howison &amp; Herbsleb, 2013)"},"citationItems":[{"id":12,"uris":["http://zotero.org/users/59249/items/24XWI9U8"],"uri":["http://zotero.org/users/59249/items/24XWI9U8"],"itemData":{"id":12,"type":"paper-conference","title":"Incentives and integration in scientific software production","container-title":"Proceedings of the ACM Conference on Computer Supported Cooperative Work","publisher-place":"San Antonio, TX","page":"459–470","source":"ACM Digital Library","event-place":"San Antonio, TX","abstract":"Science policy makers are looking for approaches to increase the extent of collaboration in the production of scientific software, looking to open collaborations in open source software for inspiration. We examine the software ecosystem surrounding BLAST, a key bioinformatics tool, identifying outside improvements and interviewing their authors. We find that academic credit is a powerful motivator for the production and revealing of improvements. Yet surprisingly, we also find that improvements motivated by academic credit are less likely to be integrated than those with other motivations, including financial gain. We argue that this is because integration makes it harder to see who has contributed what and thereby undermines the ability of reputation to function as a reward for collaboration. We consider how open source avoids these issues and conclude with policy approaches to promoting wider collaboration by addressing incentives for integration.","URL":"http://doi.acm.org/10.1145/2441776.2441828","DOI":"10.1145/2441776.2441828","ISBN":"978-1-4503-1331-5","author":[{"family":"Howison","given":"James"},{"family":"Herbsleb","given":"James D."}],"issued":{"date-parts":[["2013",2,23]]},"accessed":{"date-parts":[["2013",6,5]]}}}],"schema":"https://github.com/citation-style-language/schema/raw/master/csl-citation.json"} </w:instrText>
      </w:r>
      <w:r w:rsidR="003A0912">
        <w:fldChar w:fldCharType="separate"/>
      </w:r>
      <w:r w:rsidR="003A0912">
        <w:rPr>
          <w:noProof/>
        </w:rPr>
        <w:t>(Howison &amp; Herbsleb, 2013)</w:t>
      </w:r>
      <w:r w:rsidR="003A0912">
        <w:fldChar w:fldCharType="end"/>
      </w:r>
      <w:r>
        <w:t>.  Finally because software is typically constructed by integrating code of others, it is not clear that simply citing the immediate authors actually credits those who have provided the functionality; indeed a desire to be recognized might encourage authors of software to avoid having their code integrated.</w:t>
      </w:r>
    </w:p>
    <w:p w14:paraId="645DCFFE" w14:textId="77777777" w:rsidR="002644D2" w:rsidRDefault="002644D2">
      <w:pPr>
        <w:pStyle w:val="Normal1"/>
        <w:widowControl w:val="0"/>
      </w:pPr>
    </w:p>
    <w:p w14:paraId="7E0139A8" w14:textId="2431F4D2" w:rsidR="002644D2" w:rsidRDefault="00A14B97">
      <w:pPr>
        <w:pStyle w:val="Normal1"/>
        <w:widowControl w:val="0"/>
      </w:pPr>
      <w:r>
        <w:t>Thus there is a need for a form of crediting that identifies and rewards contributors in a manner most useful to them and least likely to undermine desirable collaboration and integration.  The proposals discussed above, linking to software repositories, offer advantages in this area, potentially facilitating tracing contribution to specific versions by post-hoc examination of commits and their authorship in the source code repository</w:t>
      </w:r>
      <w:r w:rsidR="003A0912">
        <w:t>.</w:t>
      </w:r>
      <w:r>
        <w:t xml:space="preserve"> </w:t>
      </w:r>
      <w:r w:rsidR="003A0912">
        <w:t xml:space="preserve">Katz </w:t>
      </w:r>
      <w:r w:rsidR="003A0912">
        <w:fldChar w:fldCharType="begin"/>
      </w:r>
      <w:r w:rsidR="003A0912">
        <w:instrText xml:space="preserve"> ADDIN ZOTERO_ITEM CSL_CITATION {"citationID":"dtzp1xXQ","properties":{"formattedCitation":"(2013)","plainCitation":"(2013)"},"citationItems":[{"id":1070,"uris":["http://zotero.org/users/59249/items/H2M55KGZ"],"uri":["http://zotero.org/users/59249/items/H2M55KGZ"],"itemData":{"id":1070,"type":"paper-conference","title":"Citation and Attribution of Digital Products: Social and Technological Concerns","container-title":"Papers presented at WSSSPE (Working towards Sustainable Software for Science: Practice and Experiences) at Supercomputing 2013","publisher-place":"Denver, CO","event-place":"Denver, CO","abstract":"The pursuit of science increasingly relies on activities that facilitate science but are not currently rewarded or recognized. Of particular concern are the sharing of data; development of common data resources, software, and methodologies; and annotation of data and publications. This situation has been documented in a number of recent reports that focus on changing needs and mechanisms for attribution and citation of digital products, from the use of alternative metrics that track popularity, to work on data.\nTo promote such activities, we must develop mechanisms for assigning credit, facilitate the appropriate attribution of research outcomes, devise incentives for activities that facilitate research, and allocate funds to maximize return on investment. In this article, I introduce the idea of transitive credit, which addresses the issue of crediting indirect contributions, and discuss potential solutions to these other problems.\n \n(submitted to Workshop on Sustainable Scientific Software: Practice and Experience - WSSSPE)","DOI":"10.6084/m9.figshare.791606","author":[{"family":"Katz","given":"Daniel S."}],"issued":{"date-parts":[["2013",9,8]]},"accessed":{"date-parts":[["2014",2,21]]}},"suppress-author":true}],"schema":"https://github.com/citation-style-language/schema/raw/master/csl-citation.json"} </w:instrText>
      </w:r>
      <w:r w:rsidR="003A0912">
        <w:fldChar w:fldCharType="separate"/>
      </w:r>
      <w:r w:rsidR="003A0912">
        <w:rPr>
          <w:noProof/>
        </w:rPr>
        <w:t>(2013)</w:t>
      </w:r>
      <w:r w:rsidR="003A0912">
        <w:fldChar w:fldCharType="end"/>
      </w:r>
      <w:r>
        <w:t xml:space="preserve"> address</w:t>
      </w:r>
      <w:r w:rsidR="003A0912">
        <w:t>es</w:t>
      </w:r>
      <w:r>
        <w:t xml:space="preserve"> the question of integration by suggesting a system of indirect credit, dividing citation credit accruing to top-level projects between their developers and the developers of the components they draw on. Other approaches take an </w:t>
      </w:r>
      <w:proofErr w:type="spellStart"/>
      <w:r>
        <w:t>altmetrics</w:t>
      </w:r>
      <w:proofErr w:type="spellEnd"/>
      <w:r>
        <w:t xml:space="preserve"> approach and focus not on the appearance of code in publications but on metrics such as download or use, including analysis of traces such as downloads and analysis of workflow repositories</w:t>
      </w:r>
      <w:r w:rsidR="003A0912">
        <w:t xml:space="preserve"> </w:t>
      </w:r>
      <w:r w:rsidR="003A0912">
        <w:fldChar w:fldCharType="begin"/>
      </w:r>
      <w:r w:rsidR="00DC1D05">
        <w:instrText xml:space="preserve"> ADDIN ZOTERO_ITEM CSL_CITATION {"citationID":"rdu9q4qoo","properties":{"formattedCitation":"(e.g., McConahy, Eisenbraun, Howison, Herbsleb, &amp; Sliz, 2012; McLennan &amp; Kennell, 2010; Piwowar &amp; Priem, 2013; Stodden et al., 2012)","plainCitation":"(e.g., McConahy, Eisenbraun, Howison, Herbsleb, &amp; Sliz, 2012; McLennan &amp; Kennell, 2010; Piwowar &amp; Priem, 2013; Stodden et al., 2012)"},"citationItems":[{"id":1066,"uris":["http://zotero.org/users/59249/items/GZWNW9HK"],"uri":["http://zotero.org/users/59249/items/GZWNW9HK"],"itemData":{"id":1066,"type":"paper-conference","title":"Techniques for Monitoring Runtime Architectures of Socio-technical Ecosystems","container-title":"Workshop on Data-Intensive Collaboration in Science and Engineering (CSCW 2012)","author":[{"family":"McConahy","given":"Amber"},{"family":"Eisenbraun","given":"Ben"},{"family":"Howison","given":"James"},{"family":"Herbsleb","given":"James D"},{"family":"Sliz","given":"Piotr"}],"issued":{"date-parts":[["2012"]]}},"prefix":"e.g., "},{"id":401,"uris":["http://zotero.org/users/59249/items/7JW8ED88"],"uri":["http://zotero.org/users/59249/items/7JW8ED88"],"itemData":{"id":401,"type":"article-journal","title":"HUBzero: A Platform for Dissemination and Collaboration in Computational Science and Engineering","container-title":"Computing in Science &amp; Engineering","page":"48-53","volume":"12","issue":"2","source":"scitation.aip.org","abstract":"The HUBzero cyberinfrastructure lets scientific researchers work together online to develop simulation and modeling tools. Other researchers can then access the resulting tools using an ordinary Web browser and launch simulation runs on the national Grid infrastructure, without having to download or compile any code.","DOI":"10.1109/MCSE.2010.41","ISSN":"1521-9615","shortTitle":"HUBzero","author":[{"family":"McLennan","given":"Michael"},{"family":"Kennell","given":"Rick"}],"issued":{"date-parts":[["2010",3,16]]},"accessed":{"date-parts":[["2014",3,28]]}}},{"id":1143,"uris":["http://zotero.org/users/59249/items/I9CQG2XS"],"uri":["http://zotero.org/users/59249/items/I9CQG2XS"],"itemData":{"id":1143,"type":"article-journal","title":"The power of altmetrics on a CV","container-title":"Bulletin of the American Society for Information Science and Technology","page":"10–13","volume":"39","issue":"4","source":"Wiley Online Library","abstract":"Editor's SummaryAlternative metrics demonstrate the value and influence of scholars' work apart from traditional citation counts and can enhance the impact of a CV. Altmetrics provide additional, supplementary information and can balance misleading metrics tied to particular journals. More timely than traditional metrics, altmetrics quickly reveal the impact of recent work and add authority to different types of scholarly products not captured as articles. Altmetrics can capture social media references that escape traditional metrics and reflect public engagement prompted by scholarly writing. The availability of altmetrics expands publishing opportunities to include new venues and stimulates innovative strategies for evaluating research. When included in a CV altmetrics must be accurate, clear and meaningful.","DOI":"10.1002/bult.2013.1720390405","ISSN":"1550-8366","language":"en","author":[{"family":"Piwowar","given":"Heather"},{"family":"Priem","given":"Jason"}],"issued":{"date-parts":[["2013"]]},"accessed":{"date-parts":[["2014",3,28]]}}},{"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3A0912">
        <w:fldChar w:fldCharType="separate"/>
      </w:r>
      <w:r w:rsidR="00DC1D05">
        <w:rPr>
          <w:noProof/>
        </w:rPr>
        <w:t>(e.g., McConahy, Eisenbraun, Howison, Herbsleb, &amp; Sliz, 2012; McLennan &amp; Kennell, 2010; Piwowar &amp; Priem, 2013; Stodden et al., 2012)</w:t>
      </w:r>
      <w:r w:rsidR="003A0912">
        <w:fldChar w:fldCharType="end"/>
      </w:r>
      <w:r w:rsidR="00DC1D05">
        <w:t>.</w:t>
      </w:r>
    </w:p>
    <w:p w14:paraId="100DE1F0" w14:textId="77777777" w:rsidR="002644D2" w:rsidRDefault="002644D2">
      <w:pPr>
        <w:pStyle w:val="Normal1"/>
        <w:widowControl w:val="0"/>
      </w:pPr>
    </w:p>
    <w:p w14:paraId="7FA16A0F" w14:textId="77711059" w:rsidR="002644D2" w:rsidRDefault="00A14B97">
      <w:pPr>
        <w:pStyle w:val="Normal1"/>
        <w:widowControl w:val="0"/>
      </w:pPr>
      <w:r>
        <w:t xml:space="preserve">One approach achievable in the short term is for projects themselves to specify the manner in which they would like to be mentioned. Many of the projects in our sample indeed did this, providing “preferred citations” which were themselves a mix of citations to domain and software papers and forms with corporate authorships (e.g., “The R project Team”). Most of these requests were contained on the homepage of the project or, in a few cases, in a “splash screen” or other part of the software interface. We recorded whether a project made such a request and coded, at the article level, whether authors appeared to follow the request.  </w:t>
      </w:r>
      <w:r w:rsidR="00A87ADC">
        <w:t xml:space="preserve">We found that only 27 of our </w:t>
      </w:r>
      <w:r w:rsidR="00A87ADC" w:rsidRPr="00A87ADC">
        <w:t>146</w:t>
      </w:r>
      <w:r w:rsidR="00A87ADC">
        <w:t xml:space="preserve"> software packages </w:t>
      </w:r>
      <w:r w:rsidR="00245A9D">
        <w:t xml:space="preserve">(18%) </w:t>
      </w:r>
      <w:r w:rsidR="00A87ADC">
        <w:t>made a specific request to be me</w:t>
      </w:r>
      <w:r w:rsidR="00531E23">
        <w:t>ntioned in some way. These were mentioned in 15 articles, resulting in 31 combinations of these packages and articles. We found 21 cases where the requested citation was used</w:t>
      </w:r>
      <w:r>
        <w:t xml:space="preserve"> </w:t>
      </w:r>
      <w:r w:rsidR="00531E23">
        <w:t>(68%, across 11 articles)</w:t>
      </w:r>
      <w:r>
        <w:t xml:space="preserve">, leaving </w:t>
      </w:r>
      <w:r w:rsidR="00531E23">
        <w:t>10 cases where the request was not followed (32%, occurring across 8 articles)</w:t>
      </w:r>
      <w:r>
        <w:t xml:space="preserve">. We can </w:t>
      </w:r>
      <w:r>
        <w:lastRenderedPageBreak/>
        <w:t>only speculate but this may be a combination of not being aware of the request, publisher</w:t>
      </w:r>
      <w:r w:rsidR="00976B8C">
        <w:t>’</w:t>
      </w:r>
      <w:r>
        <w:t xml:space="preserve">s style guides, or simple inattention on the author’s behalf. </w:t>
      </w:r>
      <w:r w:rsidR="00BC2FEE">
        <w:t xml:space="preserve"> Certainly the paucity of specific requests for citation, combined with their inconsistent usage, suggests that measuring the research impact of software solely by searching for specific citations has serious validity concerns.</w:t>
      </w:r>
    </w:p>
    <w:p w14:paraId="6E6EB24A" w14:textId="77777777" w:rsidR="002644D2" w:rsidRDefault="002644D2">
      <w:pPr>
        <w:pStyle w:val="Normal1"/>
        <w:widowControl w:val="0"/>
      </w:pPr>
    </w:p>
    <w:p w14:paraId="27BAB001" w14:textId="540D023E" w:rsidR="002644D2" w:rsidRDefault="00A14B97">
      <w:pPr>
        <w:pStyle w:val="Normal1"/>
        <w:widowControl w:val="0"/>
      </w:pPr>
      <w:r>
        <w:t xml:space="preserve">One possibility to improve the situation is for authors to make correct acknowledgement a requirement of permission to use the software; </w:t>
      </w:r>
      <w:r w:rsidR="003A0748">
        <w:t>all but one of the examples</w:t>
      </w:r>
      <w:r>
        <w:t xml:space="preserve"> we observed were phrased as requests and not as requirements. In our interviews and discussions with producers of scientific software there is hesitancy to make such requirements, both in fear of losing users and in a belief that such requirements violate principles of scientific sharing.  Certainly authors of papers don’t have to make such requests, but publishers often do, backed by requirements of copyright law and the quite intense threat of punishment for plagiarism by incorrect attribution.  Moreover, there is precedent for using licenses (and thus contract law) to require specific acknowledgements within the domain of open source software and open cultural production, </w:t>
      </w:r>
      <w:r w:rsidR="00151AD6">
        <w:t>although</w:t>
      </w:r>
      <w:r>
        <w:t xml:space="preserve"> such requirements are controversial. The GNU GPL and the Apache license requires software users to retain all attribution notices in the code, and the original BSD license required acknowledgement of the University of California; the Open Source Initiative approves licenses requiring attribution (e.g., the “Common Public Attribution License”</w:t>
      </w:r>
      <w:r>
        <w:rPr>
          <w:vertAlign w:val="superscript"/>
        </w:rPr>
        <w:footnoteReference w:id="1"/>
      </w:r>
      <w:r>
        <w:t xml:space="preserve"> used for the code behind Reddit). All Creative Commons licenses require attribution (other than the Public Domain Dedication, CC0) as a condition of use, and the project provides guidelines on appropriate forms of attribution, including tools to automate attributions.</w:t>
      </w:r>
      <w:r>
        <w:rPr>
          <w:vertAlign w:val="superscript"/>
        </w:rPr>
        <w:footnoteReference w:id="2"/>
      </w:r>
      <w:r>
        <w:t xml:space="preserve"> Nonetheless, as with any system, end-users may not follow the license; indeed in our dataset one package used a license that required users to cite a specific article, but the mention of that software in our dataset did not.</w:t>
      </w:r>
    </w:p>
    <w:p w14:paraId="3FFED83A" w14:textId="77777777" w:rsidR="002644D2" w:rsidRDefault="002644D2">
      <w:pPr>
        <w:pStyle w:val="Normal1"/>
        <w:widowControl w:val="0"/>
      </w:pPr>
    </w:p>
    <w:p w14:paraId="2EB9F5F3" w14:textId="121BDF7D" w:rsidR="002644D2" w:rsidRDefault="00A14B97" w:rsidP="004A5F81">
      <w:r>
        <w:rPr>
          <w:b/>
        </w:rPr>
        <w:t>Improving Accessibility.</w:t>
      </w:r>
      <w:r>
        <w:t xml:space="preserve"> One approach for improving the availability of software associated with a paper is to require that it be deposited with the publication itself.  This approach often combines a requirement for depositing data and analysis code, sometimes in the form of “workflows” </w:t>
      </w:r>
      <w:r w:rsidR="00D40E1D">
        <w:fldChar w:fldCharType="begin"/>
      </w:r>
      <w:r w:rsidR="00D40E1D">
        <w:instrText xml:space="preserve"> ADDIN ZOTERO_ITEM CSL_CITATION {"citationID":"2an3m1ihmq","properties":{"formattedCitation":"(e.g., Goble et al., 2013; Roure et al., 2009; Stodden et al., 2012)","plainCitation":"(e.g., Goble et al., 2013; Roure et al., 2009; Stodden et al., 2012)"},"citationItems":[{"id":756,"uris":["http://zotero.org/users/59249/items/CPMMETAU"],"uri":["http://zotero.org/users/59249/items/CPMMETAU"],"itemData":{"id":756,"type":"chapter","title":"Accelerating Scientists’ Knowledge Turns","container-title":"Knowledge Discovery, Knowledge Engineering and Knowledge Management","collection-title":"Communications in Computer and Information Science","collection-number":"348","publisher":"Springer Berlin Heidelberg","page":"3-25","source":"link.springer.com","abstract":"A “knowledge turn” is a cycle of a process by a professional, including the learning generated by the experience, deriving more good and leading to advance. The majority of scientific advances in the public domain result from collective efforts that depend on rapid exchange and effective reuse of results. We have powerful computational instruments, such as scientific workflows, coupled with widespread online information dissemination to accelerate knowledge cycles. However, turns between researchers continue to lag. In particular method obfuscation obstructs reproducibility. The exchange of “Research Objects” rather than articles proposes a technical solution; however the obstacles are mainly social ones that require the scientific community to rethink its current value systems for scholarship, data, methods and software.","URL":"http://link.springer.com/chapter/10.1007/978-3-642-37186-8_1","ISBN":"978-3-642-37185-1, 978-3-642-37186-8","author":[{"family":"Goble","given":"Carole"},{"family":"Roure","given":"David De"},{"family":"Bechhofer","given":"Sean"}],"editor":[{"family":"Fred","given":"Ana"},{"family":"Dietz","given":"Jan L. G."},{"family":"Liu","given":"Kecheng"},{"family":"Filipe","given":"Joaquim"}],"issued":{"date-parts":[["2013",1,1]]},"accessed":{"date-parts":[["2013",5,19]]}},"prefix":"e.g., "},{"id":1544,"uris":["http://zotero.org/users/59249/items/Q2ZA7UG2"],"uri":["http://zotero.org/users/59249/items/Q2ZA7UG2"],"itemData":{"id":1544,"type":"article-journal","title":"Towards Open Science: The myExperiment approach","container-title":"Concurrency and Computation: Practice and Experience","page":"2335-2353","volume":"22","issue":"17","abstract":"By making research content more reusable, and providing a social infrastructure which facilitates sharing, the human aspects of the scholarly knowledge cycle may be accelerated and ?time-to-discovery? reduced. We propose that the key to this is the sharing of methods and processes. We present myExperiment, a social web site for discovering, sharing and curating Scientific Workflows and experiment plans, and describe how myExperiment facilitates the management and sharing of research workflows, supports a social model for content curation tailored to the researcher and community, and supports Open Science by exposing content and functionality to the users? tools and applications. Based on this we introduce the notion of the Research Object ? the work objects that are built, transformed and published in the course of scientific experiments ? and suggest that by encapsulating methods with results we can achieve research that is more reusable and repeatable and hence rapid and robust.","author":[{"family":"Roure","given":"David De"},{"family":"Goble","given":"Carole"},{"family":"Aleksejevs","given":"Sergejs"},{"family":"Bechhofer","given":"Sean"},{"family":"Bhagat","given":"Jiten"},{"family":"Cruickshank","given":"Don"},{"family":"Fisher","given":"Paul"},{"family":"Hull","given":"Duncan"},{"family":"Michaelides","given":"Danius"},{"family":"Newman","given":"David"},{"family":"Procter","given":"Rob"},{"family":"Lin","given":"Yuwei"},{"family":"Poschen","given":"Meik"}],"issued":{"date-parts":[["2009"]]}}},{"id":253,"uris":["http://zotero.org/users/59249/items/5BR98QUE"],"uri":["http://zotero.org/users/59249/items/5BR98QUE"],"itemData":{"id":253,"type":"paper-conference","title":"RunMyCode.org: A novel dissemination and collaboration platform for executing published computational results","container-title":"2012 IEEE 8th International Conference on E-Science (e-Science)","page":"1-8","source":"IEEE Xplore","event":"2012 IEEE 8th International Conference on E-Science (e-Science)","abstract":"We believe computational science as practiced today suffers from a growing credibility gap - it is impossible to replicate most of the computational results presented at conferences or published in papers today. We argue that this crisis can be addressed by the open availability of the code and data that generated the results, in other words practicing reproducible computational science. In this paper we present a new computational infrastructure called RunMyCode.org that is designed to support published articles by providing a dissemination platform for the code and data that generated the their results. Published articles are given a companion webpage on the RunMyCode.org website from which a visitor can both download the associated code and data, and execute the code in the cloud directly through the RunMyCode.org website. This permits results to be verified through the companion webpage or on a user's local system. RunMyCode.org also permits a user to upload their own data to the companion webpage to check the code by running it on novel datasets. Through the creation of “coder pages” for each contributor to RunMyCode.org, we seek to facilitate social network-like interaction. Descriptive information appears on each coder page, including demographic data and other companion pages to which they made contributions. In this paper we motivate the rationale and functionality of RunMyCode.org and outline a vision of its future.","DOI":"10.1109/eScience.2012.6404455","shortTitle":"RunMyCode.org","author":[{"family":"Stodden","given":"Victoria"},{"family":"Hurlin","given":"C."},{"family":"Perignon","given":"C."}],"issued":{"date-parts":[["2012"]]}}}],"schema":"https://github.com/citation-style-language/schema/raw/master/csl-citation.json"} </w:instrText>
      </w:r>
      <w:r w:rsidR="00D40E1D">
        <w:fldChar w:fldCharType="separate"/>
      </w:r>
      <w:r w:rsidR="00D40E1D">
        <w:rPr>
          <w:noProof/>
        </w:rPr>
        <w:t>(e.g., Goble et al., 2013; Roure et al., 2009; Stodden et al., 2012)</w:t>
      </w:r>
      <w:r w:rsidR="00D40E1D">
        <w:fldChar w:fldCharType="end"/>
      </w:r>
      <w:r w:rsidR="00D40E1D">
        <w:t xml:space="preserve"> </w:t>
      </w:r>
      <w:r>
        <w:t xml:space="preserve">or perhaps “virtual machines” replicating the entire analysis execution environment. An extension of this approach is the “executable paper,” </w:t>
      </w:r>
      <w:r w:rsidR="00D40E1D">
        <w:fldChar w:fldCharType="begin"/>
      </w:r>
      <w:r w:rsidR="00D40E1D">
        <w:instrText xml:space="preserve"> ADDIN ZOTERO_ITEM CSL_CITATION {"citationID":"ashn52fpm","properties":{"formattedCitation":"(Strijkers et al., 2011)","plainCitation":"(Strijkers et al., 2011)"},"citationItems":[{"id":3352,"uris":["http://zotero.org/users/59249/items/8JW35M38"],"uri":["http://zotero.org/users/59249/items/8JW35M38"],"itemData":{"id":3352,"type":"article-journal","title":"Toward Executable Scientiﬁc Publications","container-title":"Procedia Computer Science","collection-title":"Proceedings of the International Conference on Computational Science, ICCS 2011","page":"707-715","volume":"4","source":"ScienceDirect","abstract":"Reproducibility of experiments is considered as one of the main principles of the scientiﬁc method. Recent developments in data and computation intensive science, i.e. e-Science, and state of the art in Cloud computing provide the necessary components to preserve data sets and re-run code and software that create research data. The Executable Paper (EP) concept uses state of the art technology to include data sets, code, and software in the electronic publication such that readers can validate the presented results. In this paper we present how to advance current state of the art to preserve, data sets, code, and software that create research data, the basic components of an execution platform to preserve long term compatibility of EP, and we identify a number of issues and challenges in the realization of EP.","DOI":"10.1016/j.procs.2011.04.074","ISSN":"1877-0509","journalAbbreviation":"Procedia Computer Science","author":[{"family":"Strijkers","given":"Rudolf"},{"family":"Cushing","given":"Reginald"},{"family":"Vasyunin","given":"Dmitry"},{"family":"de Laat","given":"Cees"},{"family":"Belloum","given":"Adam S. Z."},{"family":"Meijer","given":"Robert"}],"issued":{"date-parts":[["2011"]]},"accessed":{"date-parts":[["2014",8,6]]}}}],"schema":"https://github.com/citation-style-language/schema/raw/master/csl-citation.json"} </w:instrText>
      </w:r>
      <w:r w:rsidR="00D40E1D">
        <w:fldChar w:fldCharType="separate"/>
      </w:r>
      <w:r w:rsidR="00D40E1D">
        <w:rPr>
          <w:noProof/>
        </w:rPr>
        <w:t>(Strijkers et al., 2011)</w:t>
      </w:r>
      <w:r w:rsidR="00D40E1D">
        <w:fldChar w:fldCharType="end"/>
      </w:r>
      <w:r w:rsidR="00D40E1D">
        <w:t xml:space="preserve"> </w:t>
      </w:r>
      <w:r>
        <w:t>which calls for bundling all the data and software needed to produce the results and the paper, right through to plots and, ultimately, the article PDF.  These are promising approaches, avoiding the reproducibility issue from incomplete software and workflow descriptions demonstrated by failed attempt</w:t>
      </w:r>
      <w:r w:rsidR="00D40E1D">
        <w:t xml:space="preserve">s at replication by </w:t>
      </w:r>
      <w:proofErr w:type="spellStart"/>
      <w:r w:rsidR="00D40E1D">
        <w:t>Ince</w:t>
      </w:r>
      <w:proofErr w:type="spellEnd"/>
      <w:r w:rsidR="00D40E1D">
        <w:t xml:space="preserve"> et al. </w:t>
      </w:r>
      <w:r w:rsidR="00D40E1D">
        <w:fldChar w:fldCharType="begin"/>
      </w:r>
      <w:r w:rsidR="00D40E1D">
        <w:instrText xml:space="preserve"> ADDIN ZOTERO_ITEM CSL_CITATION {"citationID":"ad42jhoqc","properties":{"formattedCitation":"(2012)","plainCitation":"(2012)"},"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suppress-author":true}],"schema":"https://github.com/citation-style-language/schema/raw/master/csl-citation.json"} </w:instrText>
      </w:r>
      <w:r w:rsidR="00D40E1D">
        <w:fldChar w:fldCharType="separate"/>
      </w:r>
      <w:r w:rsidR="00D40E1D">
        <w:rPr>
          <w:noProof/>
        </w:rPr>
        <w:t>(2012)</w:t>
      </w:r>
      <w:r w:rsidR="00D40E1D">
        <w:fldChar w:fldCharType="end"/>
      </w:r>
      <w:r w:rsidR="00D40E1D">
        <w:t xml:space="preserve"> </w:t>
      </w:r>
      <w:r>
        <w:t>and they have been quite successful in some fields; in increasing number of journals and conferences have these requirements.  Yet as with citations standards, such repositories have compliance, monitoring, and maintenance issues as described in Econometrics by McCullough et al</w:t>
      </w:r>
      <w:r w:rsidR="00D40E1D">
        <w:t>.</w:t>
      </w:r>
      <w:r>
        <w:t xml:space="preserve"> </w:t>
      </w:r>
      <w:r w:rsidR="00D40E1D">
        <w:fldChar w:fldCharType="begin"/>
      </w:r>
      <w:r w:rsidR="00D40E1D">
        <w:instrText xml:space="preserve"> ADDIN ZOTERO_ITEM CSL_CITATION {"citationID":"izMG0O5H","properties":{"formattedCitation":"(2006)","plainCitation":"(2006)"},"citationItems":[{"id":993,"uris":["http://zotero.org/users/59249/items/FVM2THQ8"],"uri":["http://zotero.org/users/59249/items/FVM2THQ8"],"itemData":{"id":993,"type":"article-journal","title":"Lessons from the JMCB Archive","container-title":"Journal of Money, Credit, and Banking","page":"1093-1107","volume":"38","issue":"4","author":[{"family":"McCullough","given":"B. D."},{"family":"McGeary","given":"Kerry Anne"},{"family":"Harrison","given":"Teresa D."}],"issued":{"date-parts":[["2006"]]}},"suppress-author":true}],"schema":"https://github.com/citation-style-language/schema/raw/master/csl-citation.json"} </w:instrText>
      </w:r>
      <w:r w:rsidR="00D40E1D">
        <w:fldChar w:fldCharType="separate"/>
      </w:r>
      <w:r w:rsidR="00D40E1D">
        <w:rPr>
          <w:noProof/>
        </w:rPr>
        <w:t>(2006)</w:t>
      </w:r>
      <w:r w:rsidR="00D40E1D">
        <w:fldChar w:fldCharType="end"/>
      </w:r>
      <w:r>
        <w:t xml:space="preserve">. The Journal of Money, Banking, and Finance has had a data and software repository for many years, yet an attempt to use the contents of the repository for replication showed that only 69 of the 193 articles that should have had entries actually did, and the </w:t>
      </w:r>
      <w:r w:rsidR="00D40E1D">
        <w:t>authors</w:t>
      </w:r>
      <w:r w:rsidR="009E5638">
        <w:t xml:space="preserve"> </w:t>
      </w:r>
      <w:r>
        <w:t>were only able to use code to successfully replicate the analysis in 14 cases. Clearly a policy is only as good as its enforcement. Finally, this approach assumes that authors have the right to redistribute the software code they used, somethi</w:t>
      </w:r>
      <w:r w:rsidR="00D40E1D">
        <w:t xml:space="preserve">ng that is not </w:t>
      </w:r>
      <w:r w:rsidR="00D40E1D">
        <w:lastRenderedPageBreak/>
        <w:t>always the case.</w:t>
      </w:r>
    </w:p>
    <w:p w14:paraId="2F1D2CB1" w14:textId="77777777" w:rsidR="002644D2" w:rsidRDefault="002644D2">
      <w:pPr>
        <w:pStyle w:val="Normal1"/>
        <w:widowControl w:val="0"/>
      </w:pPr>
    </w:p>
    <w:p w14:paraId="0D484BBC" w14:textId="77777777" w:rsidR="002644D2" w:rsidRDefault="00A14B97" w:rsidP="004A5F81">
      <w:r>
        <w:t>In fact, much of the question of accessibility depends not on the actions of authors of papers that use the software, but on the behavior of a much larger group, including software component producers and intermediaries, such as software publishers and repositories. This is particularly true when one seeks to access source code and to integrate it or modify it.</w:t>
      </w:r>
    </w:p>
    <w:p w14:paraId="298E1F13" w14:textId="77777777" w:rsidR="002644D2" w:rsidRDefault="002644D2" w:rsidP="004A5F81"/>
    <w:p w14:paraId="6FF68BE5" w14:textId="52598584" w:rsidR="002644D2" w:rsidRDefault="00A14B97" w:rsidP="004A5F81">
      <w:r>
        <w:t>A series of workshops and publications, however, have argued that nothing less than software that is developed and made available as fully open source software is sufficient for the aims of science policy</w:t>
      </w:r>
      <w:r w:rsidR="00140E5E">
        <w:t xml:space="preserve"> </w:t>
      </w:r>
      <w:r w:rsidR="00140E5E">
        <w:fldChar w:fldCharType="begin"/>
      </w:r>
      <w:r w:rsidR="00140E5E">
        <w:instrText xml:space="preserve"> ADDIN ZOTERO_ITEM CSL_CITATION {"citationID":"1ndeio10nr","properties":{"formattedCitation":"(Ince et al., 2012; Katz et al., 2014)","plainCitation":"(Ince et al., 2012; Katz et al., 2014)"},"citationItems":[{"id":370,"uris":["http://zotero.org/users/59249/items/778UHW43"],"uri":["http://zotero.org/users/59249/items/778UHW43"],"itemData":{"id":370,"type":"article-journal","title":"The case for open computer programs","container-title":"Nature","page":"485-488","volume":"482","issue":"7386","source":"www.nature.com","abstract":"Scientific communication relies on evidence that cannot be entirely included in publications, but the rise of computational science has added a new layer of inaccessibility. Although it is now accepted that data should be made available on request, the current regulations regarding the availability of software are inconsistent. We argue that, with some exceptions, anything less than the release of source programs is intolerable for results that depend on computation. The vagaries of hardware, software and natural language will always ensure that exact reproducibility remains uncertain, but withholding code increases the chances that efforts to reproduce results will fail.","DOI":"10.1038/nature10836","ISSN":"0028-0836","language":"en","author":[{"family":"Ince","given":"Darrel C."},{"family":"Hatton","given":"Leslie"},{"family":"Graham-Cumming","given":"John"}],"issued":{"date-parts":[["2012",2,22]]},"accessed":{"date-parts":[["2012",3,1]]}}},{"id":3308,"uris":["http://zotero.org/users/59249/items/8BVC3TEP"],"uri":["http://zotero.org/users/59249/items/8BVC3TEP"],"itemData":{"id":3308,"type":"article-journal","title":"Summary of the First Workshop on Sustainable Software for Science: Practice and Experiences (WSSSPE1)","container-title":"Journal of Open Research Software","volume":"2","issue":"1","source":"CrossRef","URL":"http://openresearchsoftware.metajnl.com/article/view/jors.an","DOI":"10.5334/jors.an","ISSN":"2049-9647","shortTitle":"Summary of the First Workshop on Sustainable Software for Science","language":"en","author":[{"family":"Katz","given":"Daniel S."},{"family":"Choi","given":"Sou-Cheng T."},{"family":"Lapp","given":"Hilmar"},{"family":"Maheshwari","given":"Ketan"},{"family":"Löffler","given":"Frank"},{"family":"Turk","given":"Matthew"},{"family":"Hanwell","given":"Marcus D."},{"family":"Wilkins-Diehr","given":"Nancy"},{"family":"Hetherington","given":"James"},{"family":"Howison","given":"James"},{"family":"Swenson","given":"Shel"},{"family":"Allen","given":"Gabrielle D."},{"family":"Elster","given":"Anne C."},{"family":"Berriman","given":"Bruce"},{"family":"Venters","given":"Colin"}],"issued":{"date-parts":[["2014",7,9]]},"accessed":{"date-parts":[["2014",7,9]]}}}],"schema":"https://github.com/citation-style-language/schema/raw/master/csl-citation.json"} </w:instrText>
      </w:r>
      <w:r w:rsidR="00140E5E">
        <w:fldChar w:fldCharType="separate"/>
      </w:r>
      <w:r w:rsidR="00140E5E">
        <w:rPr>
          <w:noProof/>
        </w:rPr>
        <w:t>(Ince et al., 2012; Katz et al., 2014)</w:t>
      </w:r>
      <w:r w:rsidR="00140E5E">
        <w:fldChar w:fldCharType="end"/>
      </w:r>
      <w:r>
        <w:t>. This means choosing and using a specific open source software license and committing to continually making software available through public repositories.</w:t>
      </w:r>
      <w:r w:rsidR="00140E5E">
        <w:t xml:space="preserve"> Just as in data advocates for openness have reasoned “public money, public data” so to comes advocacy for</w:t>
      </w:r>
      <w:r>
        <w:t xml:space="preserve"> “public money, public code”. </w:t>
      </w:r>
    </w:p>
    <w:p w14:paraId="3843832A" w14:textId="77777777" w:rsidR="00140E5E" w:rsidRDefault="00140E5E" w:rsidP="004A5F81"/>
    <w:p w14:paraId="220075D3" w14:textId="3FBB2F03" w:rsidR="002644D2" w:rsidRDefault="00140E5E" w:rsidP="004A5F81">
      <w:r>
        <w:t>The advantages of openness, t</w:t>
      </w:r>
      <w:r w:rsidR="00A14B97">
        <w:t>hese requirements, however, need to interact with requireme</w:t>
      </w:r>
      <w:r>
        <w:t xml:space="preserve">nts for software sustainability. </w:t>
      </w:r>
      <w:r w:rsidR="00A14B97">
        <w:t>In</w:t>
      </w:r>
      <w:r>
        <w:t xml:space="preserve"> some cases openness and sustainability </w:t>
      </w:r>
      <w:r w:rsidR="00A14B97">
        <w:t>are well aligned: if the project chooses to seek sustainability through open source community production, then the source and permission to modify are well aligned. If, however, the project chooses to pursue sustainability through commercial sales then the situation is more complex. For example, some code of great usefulness to scientists is supported by sales to the commercial market, in effect cross-subsidizing scientific use and making greater resources available to science.  Blanket policies such as “public money, public code” preclude models like this.  Nonetheless, hybrid models are possible</w:t>
      </w:r>
      <w:r>
        <w:t>,</w:t>
      </w:r>
      <w:r w:rsidR="00A14B97">
        <w:t xml:space="preserve"> such as is common with </w:t>
      </w:r>
      <w:proofErr w:type="spellStart"/>
      <w:r w:rsidR="00A14B97">
        <w:t>Matlab</w:t>
      </w:r>
      <w:proofErr w:type="spellEnd"/>
      <w:r w:rsidR="00A14B97">
        <w:t xml:space="preserve"> code: a for-profit, closed source engine, but a great deal of open sharing of analysis code.</w:t>
      </w:r>
    </w:p>
    <w:p w14:paraId="06B4E5F0" w14:textId="77777777" w:rsidR="002644D2" w:rsidRDefault="00A14B97">
      <w:pPr>
        <w:pStyle w:val="Heading1"/>
        <w:widowControl w:val="0"/>
        <w:contextualSpacing w:val="0"/>
      </w:pPr>
      <w:bookmarkStart w:id="24" w:name="h.4xrdh6tylsr7" w:colFirst="0" w:colLast="0"/>
      <w:bookmarkEnd w:id="24"/>
      <w:r>
        <w:t>Conclusion and Future research</w:t>
      </w:r>
    </w:p>
    <w:p w14:paraId="64E5EA33" w14:textId="77777777" w:rsidR="002644D2" w:rsidRDefault="002644D2">
      <w:pPr>
        <w:pStyle w:val="Normal1"/>
        <w:widowControl w:val="0"/>
      </w:pPr>
    </w:p>
    <w:p w14:paraId="63568157" w14:textId="5FE65249" w:rsidR="002644D2" w:rsidRDefault="00A14B97">
      <w:pPr>
        <w:pStyle w:val="Normal1"/>
        <w:widowControl w:val="0"/>
      </w:pPr>
      <w:r>
        <w:t>In summary we have examined and analyzed the manner in which software is mentioned in scientific papers, and we conclude that the practices are varied and appear relatively ad-hoc. It is not too surprising, then, that we also find that the way that software is mentioned and the way that it is made accessible to users of the scientific literature fails to accomplish many of the intended functions of citations in scholarly communication.</w:t>
      </w:r>
      <w:r w:rsidR="00140E5E">
        <w:t xml:space="preserve">  Certainly it is clear that studies of software in publications, or efforts to assess the impact of software through </w:t>
      </w:r>
      <w:proofErr w:type="spellStart"/>
      <w:r w:rsidR="00140E5E">
        <w:t>bibliometrics</w:t>
      </w:r>
      <w:proofErr w:type="spellEnd"/>
      <w:r w:rsidR="00140E5E">
        <w:t>, must look beyond formal citations</w:t>
      </w:r>
      <w:r w:rsidR="00D25988">
        <w:t xml:space="preserve"> or reference lists since these </w:t>
      </w:r>
      <w:r w:rsidR="00C84D18">
        <w:t>only constituted 37</w:t>
      </w:r>
      <w:r w:rsidR="00140E5E">
        <w:t>% of mentions of software.</w:t>
      </w:r>
    </w:p>
    <w:p w14:paraId="08ACC625" w14:textId="77777777" w:rsidR="002644D2" w:rsidRDefault="002644D2">
      <w:pPr>
        <w:pStyle w:val="Normal1"/>
        <w:widowControl w:val="0"/>
      </w:pPr>
    </w:p>
    <w:p w14:paraId="673A1D41" w14:textId="77777777" w:rsidR="002644D2" w:rsidRDefault="00A14B97">
      <w:pPr>
        <w:pStyle w:val="Normal1"/>
        <w:widowControl w:val="0"/>
      </w:pPr>
      <w:r>
        <w:t xml:space="preserve">There are a great number of interesting research questions that ought to be pursued. Certainly efforts are needed in the design of improved software citation approaches. This is especially true with regards to such approaches potential influence on collaboration. For example, how does the re-use of the publication system through “software papers” as requested citations influence the willingness of developers to cooperate?  How might a software citation system acknowledge the many contributors to software dependencies on which user-facing components are built (in-direct crediting)? Can scholarly articles bear the sheer amount of citations that such a system would call for, or are systems outside papers themselves called </w:t>
      </w:r>
      <w:r>
        <w:lastRenderedPageBreak/>
        <w:t xml:space="preserve">for? Who might provide, and fund, such systems? Further, we know little about how </w:t>
      </w:r>
      <w:proofErr w:type="gramStart"/>
      <w:r>
        <w:t>scientists</w:t>
      </w:r>
      <w:proofErr w:type="gramEnd"/>
      <w:r>
        <w:t xml:space="preserve"> reason about what ought to be cited and how they make these decisions. Such behavioral questions are crucial and closely related to the open questions of how best to influence scientists and therefore make useful change in the diverse and often inadequate practices reported in this paper.</w:t>
      </w:r>
    </w:p>
    <w:p w14:paraId="3B814013" w14:textId="77777777" w:rsidR="002644D2" w:rsidRDefault="002644D2">
      <w:pPr>
        <w:pStyle w:val="Normal1"/>
        <w:widowControl w:val="0"/>
      </w:pPr>
    </w:p>
    <w:p w14:paraId="6883DD3C" w14:textId="77777777" w:rsidR="002644D2" w:rsidRDefault="00A14B97">
      <w:pPr>
        <w:pStyle w:val="Normal1"/>
        <w:widowControl w:val="0"/>
      </w:pPr>
      <w:r>
        <w:t xml:space="preserve">Software is both similar and different to other elements mentioned in scientific papers: it is at once an artifact, an instrument, a protocol, sometimes a publication, and the focus of ongoing activity. In short software is both an artifact and a practice.  This varied nature renders the question of how software ought to be mentioned in publications surprisingly complex.  Yet it also provides an opportunity: addressing the issues reported in this paper, and advancing the open research questions outlined above, would go a great distance to improve the efficacy of not only scholarly communications but scientific practice as well. </w:t>
      </w:r>
    </w:p>
    <w:p w14:paraId="1C469C93" w14:textId="77777777" w:rsidR="002C28DF" w:rsidRDefault="002C28DF">
      <w:pPr>
        <w:pStyle w:val="Normal1"/>
        <w:widowControl w:val="0"/>
      </w:pPr>
    </w:p>
    <w:p w14:paraId="5BF182E6" w14:textId="5AEA6A32" w:rsidR="002C28DF" w:rsidRDefault="002C28DF" w:rsidP="00085388">
      <w:pPr>
        <w:pStyle w:val="Heading1"/>
      </w:pPr>
      <w:r>
        <w:t>Acknowledgments</w:t>
      </w:r>
    </w:p>
    <w:p w14:paraId="2EC76419" w14:textId="77777777" w:rsidR="004A5F81" w:rsidRDefault="004A5F81">
      <w:pPr>
        <w:pStyle w:val="Normal1"/>
        <w:widowControl w:val="0"/>
        <w:rPr>
          <w:b/>
        </w:rPr>
      </w:pPr>
    </w:p>
    <w:p w14:paraId="536A417E" w14:textId="2CB9DBD0" w:rsidR="00F80336" w:rsidRDefault="00F80336" w:rsidP="00F80336">
      <w:pPr>
        <w:pStyle w:val="Normal1"/>
        <w:widowControl w:val="0"/>
      </w:pPr>
      <w:r>
        <w:t xml:space="preserve">The graphs in this paper were created using ggplot2 software </w:t>
      </w:r>
      <w:r>
        <w:fldChar w:fldCharType="begin"/>
      </w:r>
      <w:r>
        <w:instrText xml:space="preserve"> ADDIN ZOTERO_ITEM CSL_CITATION {"citationID":"lu95b3pm","properties":{"formattedCitation":"(Wickham, 2009)","plainCitation":"(Wickham, 2009)"},"citationItems":[{"id":395,"uris":["http://zotero.org/users/59249/items/7I4QZ2UC"],"uri":["http://zotero.org/users/59249/items/7I4QZ2UC"],"itemData":{"id":395,"type":"book","title":"ggplot2: Elegant Graphics for Data Analysis","number-of-pages":"Springer","ISBN":"0387981403","author":[{"family":"Wickham","given":"Hadley"}],"issued":{"date-parts":[["2009"]]}}}],"schema":"https://github.com/citation-style-language/schema/raw/master/csl-citation.json"} </w:instrText>
      </w:r>
      <w:r>
        <w:fldChar w:fldCharType="separate"/>
      </w:r>
      <w:r>
        <w:rPr>
          <w:noProof/>
        </w:rPr>
        <w:t>(Wickham, 2009)</w:t>
      </w:r>
      <w:r>
        <w:fldChar w:fldCharType="end"/>
      </w:r>
      <w:r>
        <w:t xml:space="preserve"> running in the R statistics environment </w:t>
      </w:r>
      <w:r>
        <w:fldChar w:fldCharType="begin"/>
      </w:r>
      <w:r>
        <w:instrText xml:space="preserve"> ADDIN ZOTERO_ITEM CSL_CITATION {"citationID":"2ftunovd94","properties":{"formattedCitation":"(R Development Core Team, 2009)","plainCitation":"(R Development Core Team, 2009)"},"citationItems":[{"id":1629,"uris":["http://zotero.org/users/59249/items/R5JKHWNI"],"uri":["http://zotero.org/users/59249/items/R5JKHWNI"],"itemData":{"id":1629,"type":"article","title":"R: A Language and Environment for Statistical Computing","URL":"http://www.R-project.org","author":[{"family":"R Development Core Team","given":""}],"issued":{"date-parts":[["2009"]]}}}],"schema":"https://github.com/citation-style-language/schema/raw/master/csl-citation.json"} </w:instrText>
      </w:r>
      <w:r>
        <w:fldChar w:fldCharType="separate"/>
      </w:r>
      <w:r>
        <w:rPr>
          <w:noProof/>
        </w:rPr>
        <w:t>(R Development Core Team, 2009)</w:t>
      </w:r>
      <w:r>
        <w:fldChar w:fldCharType="end"/>
      </w:r>
      <w:r>
        <w:t>. Data storage and manipulation was done with the Apache Jena software (</w:t>
      </w:r>
      <w:r w:rsidRPr="00F80336">
        <w:t>https://jena.apache.org/</w:t>
      </w:r>
      <w:r>
        <w:t xml:space="preserve">, written by the Apache </w:t>
      </w:r>
      <w:proofErr w:type="spellStart"/>
      <w:r>
        <w:t>jena</w:t>
      </w:r>
      <w:proofErr w:type="spellEnd"/>
      <w:r>
        <w:t xml:space="preserve"> team, </w:t>
      </w:r>
      <w:r w:rsidRPr="00F80336">
        <w:t>https://jena.apache.org/about_jena/team.html</w:t>
      </w:r>
      <w:r>
        <w:t>) and the spin framework (</w:t>
      </w:r>
      <w:r w:rsidRPr="00F80336">
        <w:t>http://spinrdf.org/spin.html</w:t>
      </w:r>
      <w:r>
        <w:t xml:space="preserve">, written by </w:t>
      </w:r>
      <w:proofErr w:type="spellStart"/>
      <w:r w:rsidRPr="00F80336">
        <w:t>Holger</w:t>
      </w:r>
      <w:proofErr w:type="spellEnd"/>
      <w:r w:rsidRPr="00F80336">
        <w:t xml:space="preserve"> </w:t>
      </w:r>
      <w:proofErr w:type="spellStart"/>
      <w:r w:rsidRPr="00F80336">
        <w:t>Knublauch</w:t>
      </w:r>
      <w:proofErr w:type="spellEnd"/>
      <w:r>
        <w:t xml:space="preserve">). Jena and R were linked using the </w:t>
      </w:r>
      <w:proofErr w:type="spellStart"/>
      <w:r>
        <w:t>rrdf</w:t>
      </w:r>
      <w:proofErr w:type="spellEnd"/>
      <w:r>
        <w:t xml:space="preserve"> library </w:t>
      </w:r>
      <w:r>
        <w:fldChar w:fldCharType="begin"/>
      </w:r>
      <w:r>
        <w:instrText xml:space="preserve"> ADDIN ZOTERO_ITEM CSL_CITATION {"citationID":"fg4d2vt38","properties":{"formattedCitation":"(Willighagen, 2013)","plainCitation":"(Willighagen, 2013)"},"citationItems":[{"id":3402,"uris":["http://zotero.org/users/59249/items/625ED52C"],"uri":["http://zotero.org/users/59249/items/625ED52C"],"itemData":{"id":3402,"type":"article-journal","title":"Accessing biological data with semantic web technologies","container-title":"Peer J pre-prints","note":"http://dx.doi.org/10.7287/peerj.preprints.185v1","author":[{"family":"Willighagen","given":"Egon"}],"issued":{"date-parts":[["2013"]]}}}],"schema":"https://github.com/citation-style-language/schema/raw/master/csl-citation.json"} </w:instrText>
      </w:r>
      <w:r>
        <w:fldChar w:fldCharType="separate"/>
      </w:r>
      <w:r>
        <w:rPr>
          <w:noProof/>
        </w:rPr>
        <w:t>(Willighagen, 2013)</w:t>
      </w:r>
      <w:r>
        <w:fldChar w:fldCharType="end"/>
      </w:r>
      <w:r>
        <w:t xml:space="preserve">. Additional data manipulation used the </w:t>
      </w:r>
      <w:proofErr w:type="spellStart"/>
      <w:r>
        <w:t>dplyr</w:t>
      </w:r>
      <w:proofErr w:type="spellEnd"/>
      <w:r>
        <w:t xml:space="preserve"> and reshape2 R libraries, both written by Hadley Wickham.</w:t>
      </w:r>
    </w:p>
    <w:p w14:paraId="502C20BA" w14:textId="77777777" w:rsidR="00552186" w:rsidRDefault="00552186" w:rsidP="00F80336">
      <w:pPr>
        <w:pStyle w:val="Normal1"/>
        <w:widowControl w:val="0"/>
      </w:pPr>
    </w:p>
    <w:p w14:paraId="3181CB87" w14:textId="02F2D94F" w:rsidR="000C3A5D" w:rsidRDefault="000C3A5D" w:rsidP="00F80336">
      <w:pPr>
        <w:pStyle w:val="Normal1"/>
        <w:widowControl w:val="0"/>
      </w:pPr>
      <w:r>
        <w:t>Content analysis assistance by &lt;blinded&gt;.</w:t>
      </w:r>
    </w:p>
    <w:p w14:paraId="47F04FD1" w14:textId="77777777" w:rsidR="00552186" w:rsidRDefault="00552186" w:rsidP="00F80336">
      <w:pPr>
        <w:pStyle w:val="Normal1"/>
        <w:widowControl w:val="0"/>
      </w:pPr>
    </w:p>
    <w:p w14:paraId="5B69BFE0" w14:textId="50E0D901" w:rsidR="000C3A5D" w:rsidRPr="00F80336" w:rsidRDefault="000C3A5D" w:rsidP="00F80336">
      <w:pPr>
        <w:pStyle w:val="Normal1"/>
        <w:widowControl w:val="0"/>
      </w:pPr>
      <w:r>
        <w:t xml:space="preserve">The full dataset and </w:t>
      </w:r>
      <w:r w:rsidR="00C31020">
        <w:t xml:space="preserve">analysis </w:t>
      </w:r>
      <w:r>
        <w:t xml:space="preserve">code </w:t>
      </w:r>
      <w:r w:rsidR="00C80BF8">
        <w:t xml:space="preserve">for this paper </w:t>
      </w:r>
      <w:r>
        <w:t xml:space="preserve">is available </w:t>
      </w:r>
      <w:r w:rsidR="00552186">
        <w:t xml:space="preserve">online </w:t>
      </w:r>
      <w:r>
        <w:t>at &lt;blinded&gt;.</w:t>
      </w:r>
    </w:p>
    <w:p w14:paraId="25CB39D0" w14:textId="6932F35E" w:rsidR="002644D2" w:rsidRDefault="00F80336" w:rsidP="00552186">
      <w:pPr>
        <w:pStyle w:val="Normal1"/>
        <w:widowControl w:val="0"/>
      </w:pPr>
      <w:r>
        <w:t xml:space="preserve"> </w:t>
      </w:r>
    </w:p>
    <w:p w14:paraId="07CE11AF" w14:textId="77777777" w:rsidR="00085388" w:rsidRDefault="00085388">
      <w:pPr>
        <w:rPr>
          <w:rFonts w:ascii="Trebuchet MS" w:eastAsia="Trebuchet MS" w:hAnsi="Trebuchet MS" w:cs="Trebuchet MS"/>
          <w:sz w:val="32"/>
        </w:rPr>
      </w:pPr>
      <w:r>
        <w:br w:type="page"/>
      </w:r>
    </w:p>
    <w:p w14:paraId="00A1B449" w14:textId="4F83A141" w:rsidR="00E67384" w:rsidRDefault="00E67384" w:rsidP="00085388">
      <w:pPr>
        <w:pStyle w:val="Heading1"/>
      </w:pPr>
      <w:bookmarkStart w:id="25" w:name="_GoBack"/>
      <w:bookmarkEnd w:id="25"/>
      <w:r w:rsidRPr="001C4782">
        <w:t>References</w:t>
      </w:r>
    </w:p>
    <w:p w14:paraId="1C41F871" w14:textId="77777777" w:rsidR="001C4782" w:rsidRPr="001C4782" w:rsidRDefault="001C4782">
      <w:pPr>
        <w:pStyle w:val="Normal1"/>
        <w:rPr>
          <w:b/>
        </w:rPr>
      </w:pPr>
    </w:p>
    <w:p w14:paraId="063D5A9A" w14:textId="77777777" w:rsidR="00F80336" w:rsidRPr="00F80336" w:rsidRDefault="00E67384" w:rsidP="00F80336">
      <w:pPr>
        <w:pStyle w:val="Bibliography"/>
        <w:rPr>
          <w:color w:val="auto"/>
        </w:rPr>
      </w:pPr>
      <w:r>
        <w:fldChar w:fldCharType="begin"/>
      </w:r>
      <w:r w:rsidR="00F53463">
        <w:instrText xml:space="preserve"> ADDIN ZOTERO_BIBL {"custom":[]} CSL_BIBLIOGRAPHY </w:instrText>
      </w:r>
      <w:r>
        <w:fldChar w:fldCharType="separate"/>
      </w:r>
      <w:proofErr w:type="gramStart"/>
      <w:r w:rsidR="00F80336" w:rsidRPr="00F80336">
        <w:rPr>
          <w:color w:val="auto"/>
        </w:rPr>
        <w:t>Altman, M., &amp; King, G. (2007).</w:t>
      </w:r>
      <w:proofErr w:type="gramEnd"/>
      <w:r w:rsidR="00F80336" w:rsidRPr="00F80336">
        <w:rPr>
          <w:color w:val="auto"/>
        </w:rPr>
        <w:t xml:space="preserve"> </w:t>
      </w:r>
      <w:proofErr w:type="gramStart"/>
      <w:r w:rsidR="00F80336" w:rsidRPr="00F80336">
        <w:rPr>
          <w:color w:val="auto"/>
        </w:rPr>
        <w:t>A proposed standard for the scholarly citation of quantitative data.</w:t>
      </w:r>
      <w:proofErr w:type="gramEnd"/>
      <w:r w:rsidR="00F80336" w:rsidRPr="00F80336">
        <w:rPr>
          <w:color w:val="auto"/>
        </w:rPr>
        <w:t xml:space="preserve"> </w:t>
      </w:r>
      <w:proofErr w:type="gramStart"/>
      <w:r w:rsidR="00F80336" w:rsidRPr="00F80336">
        <w:rPr>
          <w:i/>
          <w:iCs/>
          <w:color w:val="auto"/>
        </w:rPr>
        <w:t>D-Lib Magazine</w:t>
      </w:r>
      <w:r w:rsidR="00F80336" w:rsidRPr="00F80336">
        <w:rPr>
          <w:color w:val="auto"/>
        </w:rPr>
        <w:t xml:space="preserve">, </w:t>
      </w:r>
      <w:r w:rsidR="00F80336" w:rsidRPr="00F80336">
        <w:rPr>
          <w:i/>
          <w:iCs/>
          <w:color w:val="auto"/>
        </w:rPr>
        <w:t>13</w:t>
      </w:r>
      <w:r w:rsidR="00F80336" w:rsidRPr="00F80336">
        <w:rPr>
          <w:color w:val="auto"/>
        </w:rPr>
        <w:t>(3/4).</w:t>
      </w:r>
      <w:proofErr w:type="gramEnd"/>
      <w:r w:rsidR="00F80336" w:rsidRPr="00F80336">
        <w:rPr>
          <w:color w:val="auto"/>
        </w:rPr>
        <w:t xml:space="preserve"> Retrieved from http://papers.ssrn.com/sol3/papers.cfm</w:t>
      </w:r>
      <w:proofErr w:type="gramStart"/>
      <w:r w:rsidR="00F80336" w:rsidRPr="00F80336">
        <w:rPr>
          <w:color w:val="auto"/>
        </w:rPr>
        <w:t>?abstract</w:t>
      </w:r>
      <w:proofErr w:type="gramEnd"/>
      <w:r w:rsidR="00F80336" w:rsidRPr="00F80336">
        <w:rPr>
          <w:color w:val="auto"/>
        </w:rPr>
        <w:t>_id=1081955</w:t>
      </w:r>
    </w:p>
    <w:p w14:paraId="7AC97B37" w14:textId="77777777" w:rsidR="00F80336" w:rsidRPr="00F80336" w:rsidRDefault="00F80336" w:rsidP="00F80336">
      <w:pPr>
        <w:pStyle w:val="Bibliography"/>
        <w:rPr>
          <w:color w:val="auto"/>
        </w:rPr>
      </w:pPr>
      <w:proofErr w:type="spellStart"/>
      <w:proofErr w:type="gramStart"/>
      <w:r w:rsidRPr="00F80336">
        <w:rPr>
          <w:color w:val="auto"/>
        </w:rPr>
        <w:t>Borgman</w:t>
      </w:r>
      <w:proofErr w:type="spellEnd"/>
      <w:r w:rsidRPr="00F80336">
        <w:rPr>
          <w:color w:val="auto"/>
        </w:rPr>
        <w:t xml:space="preserve">, C. L., Wallis, J. C., &amp; </w:t>
      </w:r>
      <w:proofErr w:type="spellStart"/>
      <w:r w:rsidRPr="00F80336">
        <w:rPr>
          <w:color w:val="auto"/>
        </w:rPr>
        <w:t>Mayernik</w:t>
      </w:r>
      <w:proofErr w:type="spellEnd"/>
      <w:r w:rsidRPr="00F80336">
        <w:rPr>
          <w:color w:val="auto"/>
        </w:rPr>
        <w:t>, M. S. (2012).</w:t>
      </w:r>
      <w:proofErr w:type="gramEnd"/>
      <w:r w:rsidRPr="00F80336">
        <w:rPr>
          <w:color w:val="auto"/>
        </w:rPr>
        <w:t xml:space="preserve"> Who’s Got the Data? </w:t>
      </w:r>
      <w:proofErr w:type="gramStart"/>
      <w:r w:rsidRPr="00F80336">
        <w:rPr>
          <w:color w:val="auto"/>
        </w:rPr>
        <w:t>Interdependencies in Science and Technology Collaborations.</w:t>
      </w:r>
      <w:proofErr w:type="gramEnd"/>
      <w:r w:rsidRPr="00F80336">
        <w:rPr>
          <w:color w:val="auto"/>
        </w:rPr>
        <w:t xml:space="preserve"> </w:t>
      </w:r>
      <w:r w:rsidRPr="00F80336">
        <w:rPr>
          <w:i/>
          <w:iCs/>
          <w:color w:val="auto"/>
        </w:rPr>
        <w:t>Computer Supported Cooperative Work (CSCW)</w:t>
      </w:r>
      <w:r w:rsidRPr="00F80336">
        <w:rPr>
          <w:color w:val="auto"/>
        </w:rPr>
        <w:t xml:space="preserve">, </w:t>
      </w:r>
      <w:r w:rsidRPr="00F80336">
        <w:rPr>
          <w:i/>
          <w:iCs/>
          <w:color w:val="auto"/>
        </w:rPr>
        <w:t>21</w:t>
      </w:r>
      <w:r w:rsidRPr="00F80336">
        <w:rPr>
          <w:color w:val="auto"/>
        </w:rPr>
        <w:t xml:space="preserve">(6), 485–523. </w:t>
      </w:r>
      <w:proofErr w:type="gramStart"/>
      <w:r w:rsidRPr="00F80336">
        <w:rPr>
          <w:color w:val="auto"/>
        </w:rPr>
        <w:t>doi:10.1007</w:t>
      </w:r>
      <w:proofErr w:type="gramEnd"/>
      <w:r w:rsidRPr="00F80336">
        <w:rPr>
          <w:color w:val="auto"/>
        </w:rPr>
        <w:t>/s10606-012-9169-z</w:t>
      </w:r>
    </w:p>
    <w:p w14:paraId="1E88F2CE" w14:textId="77777777" w:rsidR="00F80336" w:rsidRPr="00F80336" w:rsidRDefault="00F80336" w:rsidP="00F80336">
      <w:pPr>
        <w:pStyle w:val="Bibliography"/>
        <w:rPr>
          <w:color w:val="auto"/>
        </w:rPr>
      </w:pPr>
      <w:proofErr w:type="spellStart"/>
      <w:proofErr w:type="gramStart"/>
      <w:r w:rsidRPr="00F80336">
        <w:rPr>
          <w:color w:val="auto"/>
        </w:rPr>
        <w:t>Byrt</w:t>
      </w:r>
      <w:proofErr w:type="spellEnd"/>
      <w:r w:rsidRPr="00F80336">
        <w:rPr>
          <w:color w:val="auto"/>
        </w:rPr>
        <w:t>, T., Bishop, J., &amp; Carlin, J. B. (1993).</w:t>
      </w:r>
      <w:proofErr w:type="gramEnd"/>
      <w:r w:rsidRPr="00F80336">
        <w:rPr>
          <w:color w:val="auto"/>
        </w:rPr>
        <w:t xml:space="preserve"> </w:t>
      </w:r>
      <w:proofErr w:type="gramStart"/>
      <w:r w:rsidRPr="00F80336">
        <w:rPr>
          <w:color w:val="auto"/>
        </w:rPr>
        <w:t>Bias, prevalence and kappa.</w:t>
      </w:r>
      <w:proofErr w:type="gramEnd"/>
      <w:r w:rsidRPr="00F80336">
        <w:rPr>
          <w:color w:val="auto"/>
        </w:rPr>
        <w:t xml:space="preserve"> </w:t>
      </w:r>
      <w:r w:rsidRPr="00F80336">
        <w:rPr>
          <w:i/>
          <w:iCs/>
          <w:color w:val="auto"/>
        </w:rPr>
        <w:t>Journal of Clinical Epidemiology</w:t>
      </w:r>
      <w:r w:rsidRPr="00F80336">
        <w:rPr>
          <w:color w:val="auto"/>
        </w:rPr>
        <w:t xml:space="preserve">, </w:t>
      </w:r>
      <w:r w:rsidRPr="00F80336">
        <w:rPr>
          <w:i/>
          <w:iCs/>
          <w:color w:val="auto"/>
        </w:rPr>
        <w:t>46</w:t>
      </w:r>
      <w:r w:rsidRPr="00F80336">
        <w:rPr>
          <w:color w:val="auto"/>
        </w:rPr>
        <w:t xml:space="preserve">(5), 423–429. </w:t>
      </w:r>
      <w:proofErr w:type="gramStart"/>
      <w:r w:rsidRPr="00F80336">
        <w:rPr>
          <w:color w:val="auto"/>
        </w:rPr>
        <w:t>doi:10.1016</w:t>
      </w:r>
      <w:proofErr w:type="gramEnd"/>
      <w:r w:rsidRPr="00F80336">
        <w:rPr>
          <w:color w:val="auto"/>
        </w:rPr>
        <w:t>/0895-4356(93)90018-V</w:t>
      </w:r>
    </w:p>
    <w:p w14:paraId="06D78C33" w14:textId="77777777" w:rsidR="00F80336" w:rsidRPr="00F80336" w:rsidRDefault="00F80336" w:rsidP="00F80336">
      <w:pPr>
        <w:pStyle w:val="Bibliography"/>
        <w:rPr>
          <w:color w:val="auto"/>
        </w:rPr>
      </w:pPr>
      <w:proofErr w:type="gramStart"/>
      <w:r w:rsidRPr="00F80336">
        <w:rPr>
          <w:color w:val="auto"/>
        </w:rPr>
        <w:t>Cano, V. (1989).</w:t>
      </w:r>
      <w:proofErr w:type="gramEnd"/>
      <w:r w:rsidRPr="00F80336">
        <w:rPr>
          <w:color w:val="auto"/>
        </w:rPr>
        <w:t xml:space="preserve"> Citation behavior: Classification, utility, and location. </w:t>
      </w:r>
      <w:r w:rsidRPr="00F80336">
        <w:rPr>
          <w:i/>
          <w:iCs/>
          <w:color w:val="auto"/>
        </w:rPr>
        <w:t>Journal of the American Society for Information Science</w:t>
      </w:r>
      <w:r w:rsidRPr="00F80336">
        <w:rPr>
          <w:color w:val="auto"/>
        </w:rPr>
        <w:t xml:space="preserve">, </w:t>
      </w:r>
      <w:r w:rsidRPr="00F80336">
        <w:rPr>
          <w:i/>
          <w:iCs/>
          <w:color w:val="auto"/>
        </w:rPr>
        <w:t>40</w:t>
      </w:r>
      <w:r w:rsidRPr="00F80336">
        <w:rPr>
          <w:color w:val="auto"/>
        </w:rPr>
        <w:t>(4), 284–290.</w:t>
      </w:r>
    </w:p>
    <w:p w14:paraId="162A3F52" w14:textId="77777777" w:rsidR="00F80336" w:rsidRPr="00F80336" w:rsidRDefault="00F80336" w:rsidP="00F80336">
      <w:pPr>
        <w:pStyle w:val="Bibliography"/>
        <w:rPr>
          <w:color w:val="auto"/>
        </w:rPr>
      </w:pPr>
      <w:r w:rsidRPr="00F80336">
        <w:rPr>
          <w:color w:val="auto"/>
        </w:rPr>
        <w:lastRenderedPageBreak/>
        <w:t xml:space="preserve">CODATA-ICSTI Task Group on Data Citation Standards and Practices. (2013). Out of cite, out of mind: The current state of practice, policy, and technology for the citation of data. </w:t>
      </w:r>
      <w:proofErr w:type="gramStart"/>
      <w:r w:rsidRPr="00F80336">
        <w:rPr>
          <w:i/>
          <w:iCs/>
          <w:color w:val="auto"/>
        </w:rPr>
        <w:t>Data Science Journal</w:t>
      </w:r>
      <w:r w:rsidRPr="00F80336">
        <w:rPr>
          <w:color w:val="auto"/>
        </w:rPr>
        <w:t xml:space="preserve">, </w:t>
      </w:r>
      <w:r w:rsidRPr="00F80336">
        <w:rPr>
          <w:i/>
          <w:iCs/>
          <w:color w:val="auto"/>
        </w:rPr>
        <w:t>12</w:t>
      </w:r>
      <w:r w:rsidRPr="00F80336">
        <w:rPr>
          <w:color w:val="auto"/>
        </w:rPr>
        <w:t>(September).</w:t>
      </w:r>
      <w:proofErr w:type="gramEnd"/>
    </w:p>
    <w:p w14:paraId="6DCBE881" w14:textId="77777777" w:rsidR="00F80336" w:rsidRPr="00F80336" w:rsidRDefault="00F80336" w:rsidP="00F80336">
      <w:pPr>
        <w:pStyle w:val="Bibliography"/>
        <w:rPr>
          <w:color w:val="auto"/>
        </w:rPr>
      </w:pPr>
      <w:r w:rsidRPr="00F80336">
        <w:rPr>
          <w:color w:val="auto"/>
        </w:rPr>
        <w:t xml:space="preserve">Edwards, P. N., Jackson, S. J., Chalmers, M. K., </w:t>
      </w:r>
      <w:proofErr w:type="spellStart"/>
      <w:r w:rsidRPr="00F80336">
        <w:rPr>
          <w:color w:val="auto"/>
        </w:rPr>
        <w:t>Bowker</w:t>
      </w:r>
      <w:proofErr w:type="spellEnd"/>
      <w:r w:rsidRPr="00F80336">
        <w:rPr>
          <w:color w:val="auto"/>
        </w:rPr>
        <w:t xml:space="preserve">, G. C., </w:t>
      </w:r>
      <w:proofErr w:type="spellStart"/>
      <w:r w:rsidRPr="00F80336">
        <w:rPr>
          <w:color w:val="auto"/>
        </w:rPr>
        <w:t>Borgman</w:t>
      </w:r>
      <w:proofErr w:type="spellEnd"/>
      <w:r w:rsidRPr="00F80336">
        <w:rPr>
          <w:color w:val="auto"/>
        </w:rPr>
        <w:t xml:space="preserve">, C. L., </w:t>
      </w:r>
      <w:proofErr w:type="spellStart"/>
      <w:r w:rsidRPr="00F80336">
        <w:rPr>
          <w:color w:val="auto"/>
        </w:rPr>
        <w:t>Ribes</w:t>
      </w:r>
      <w:proofErr w:type="spellEnd"/>
      <w:r w:rsidRPr="00F80336">
        <w:rPr>
          <w:color w:val="auto"/>
        </w:rPr>
        <w:t xml:space="preserve">, D., … Calvert, S. (2013). </w:t>
      </w:r>
      <w:r w:rsidRPr="00F80336">
        <w:rPr>
          <w:i/>
          <w:iCs/>
          <w:color w:val="auto"/>
        </w:rPr>
        <w:t>Knowledge Infrastructures: Intellectual Frameworks and Research Challenges</w:t>
      </w:r>
      <w:r w:rsidRPr="00F80336">
        <w:rPr>
          <w:color w:val="auto"/>
        </w:rPr>
        <w:t xml:space="preserve"> (Working Paper). Retrieved from http://deepblue.lib.umich.edu/handle/2027.42/97552</w:t>
      </w:r>
    </w:p>
    <w:p w14:paraId="42A39426" w14:textId="77777777" w:rsidR="00F80336" w:rsidRPr="00F80336" w:rsidRDefault="00F80336" w:rsidP="00F80336">
      <w:pPr>
        <w:pStyle w:val="Bibliography"/>
        <w:rPr>
          <w:color w:val="auto"/>
        </w:rPr>
      </w:pPr>
      <w:r w:rsidRPr="00F80336">
        <w:rPr>
          <w:color w:val="auto"/>
        </w:rPr>
        <w:t xml:space="preserve">Gambardella, A., &amp; Hall, B. H. (2006). </w:t>
      </w:r>
      <w:proofErr w:type="gramStart"/>
      <w:r w:rsidRPr="00F80336">
        <w:rPr>
          <w:color w:val="auto"/>
        </w:rPr>
        <w:t>Proprietary versus public domain licensing of software and research products.</w:t>
      </w:r>
      <w:proofErr w:type="gramEnd"/>
      <w:r w:rsidRPr="00F80336">
        <w:rPr>
          <w:color w:val="auto"/>
        </w:rPr>
        <w:t xml:space="preserve"> </w:t>
      </w:r>
      <w:r w:rsidRPr="00F80336">
        <w:rPr>
          <w:i/>
          <w:iCs/>
          <w:color w:val="auto"/>
        </w:rPr>
        <w:t>Research Policy</w:t>
      </w:r>
      <w:r w:rsidRPr="00F80336">
        <w:rPr>
          <w:color w:val="auto"/>
        </w:rPr>
        <w:t xml:space="preserve">, </w:t>
      </w:r>
      <w:r w:rsidRPr="00F80336">
        <w:rPr>
          <w:i/>
          <w:iCs/>
          <w:color w:val="auto"/>
        </w:rPr>
        <w:t>35</w:t>
      </w:r>
      <w:r w:rsidRPr="00F80336">
        <w:rPr>
          <w:color w:val="auto"/>
        </w:rPr>
        <w:t xml:space="preserve">(6), </w:t>
      </w:r>
      <w:proofErr w:type="gramStart"/>
      <w:r w:rsidRPr="00F80336">
        <w:rPr>
          <w:color w:val="auto"/>
        </w:rPr>
        <w:t>875</w:t>
      </w:r>
      <w:proofErr w:type="gramEnd"/>
      <w:r w:rsidRPr="00F80336">
        <w:rPr>
          <w:color w:val="auto"/>
        </w:rPr>
        <w:t xml:space="preserve">–892. </w:t>
      </w:r>
      <w:proofErr w:type="gramStart"/>
      <w:r w:rsidRPr="00F80336">
        <w:rPr>
          <w:color w:val="auto"/>
        </w:rPr>
        <w:t>doi:10.1016</w:t>
      </w:r>
      <w:proofErr w:type="gramEnd"/>
      <w:r w:rsidRPr="00F80336">
        <w:rPr>
          <w:color w:val="auto"/>
        </w:rPr>
        <w:t>/j.respol.2006.04.004</w:t>
      </w:r>
    </w:p>
    <w:p w14:paraId="1877563D" w14:textId="77777777" w:rsidR="00F80336" w:rsidRPr="00F80336" w:rsidRDefault="00F80336" w:rsidP="00F80336">
      <w:pPr>
        <w:pStyle w:val="Bibliography"/>
        <w:rPr>
          <w:color w:val="auto"/>
        </w:rPr>
      </w:pPr>
      <w:proofErr w:type="gramStart"/>
      <w:r w:rsidRPr="00F80336">
        <w:rPr>
          <w:color w:val="auto"/>
        </w:rPr>
        <w:t>Gamer, M., Lemon, J., Singh, P., &amp; Fellows, I. (2012).</w:t>
      </w:r>
      <w:proofErr w:type="gramEnd"/>
      <w:r w:rsidRPr="00F80336">
        <w:rPr>
          <w:color w:val="auto"/>
        </w:rPr>
        <w:t xml:space="preserve"> </w:t>
      </w:r>
      <w:proofErr w:type="spellStart"/>
      <w:proofErr w:type="gramStart"/>
      <w:r w:rsidRPr="00F80336">
        <w:rPr>
          <w:i/>
          <w:iCs/>
          <w:color w:val="auto"/>
        </w:rPr>
        <w:t>irr</w:t>
      </w:r>
      <w:proofErr w:type="spellEnd"/>
      <w:proofErr w:type="gramEnd"/>
      <w:r w:rsidRPr="00F80336">
        <w:rPr>
          <w:i/>
          <w:iCs/>
          <w:color w:val="auto"/>
        </w:rPr>
        <w:t xml:space="preserve">: Various Coefficients of </w:t>
      </w:r>
      <w:proofErr w:type="spellStart"/>
      <w:r w:rsidRPr="00F80336">
        <w:rPr>
          <w:i/>
          <w:iCs/>
          <w:color w:val="auto"/>
        </w:rPr>
        <w:t>Interrater</w:t>
      </w:r>
      <w:proofErr w:type="spellEnd"/>
      <w:r w:rsidRPr="00F80336">
        <w:rPr>
          <w:i/>
          <w:iCs/>
          <w:color w:val="auto"/>
        </w:rPr>
        <w:t xml:space="preserve"> Reliability and Agreement</w:t>
      </w:r>
      <w:r w:rsidRPr="00F80336">
        <w:rPr>
          <w:color w:val="auto"/>
        </w:rPr>
        <w:t>. Retrieved from http://CRAN.R-project.org/package=irr</w:t>
      </w:r>
    </w:p>
    <w:p w14:paraId="3534333C" w14:textId="77777777" w:rsidR="00F80336" w:rsidRPr="00F80336" w:rsidRDefault="00F80336" w:rsidP="00F80336">
      <w:pPr>
        <w:pStyle w:val="Bibliography"/>
        <w:rPr>
          <w:color w:val="auto"/>
        </w:rPr>
      </w:pPr>
      <w:r w:rsidRPr="00F80336">
        <w:rPr>
          <w:color w:val="auto"/>
        </w:rPr>
        <w:t xml:space="preserve">Goble, C., </w:t>
      </w:r>
      <w:proofErr w:type="spellStart"/>
      <w:r w:rsidRPr="00F80336">
        <w:rPr>
          <w:color w:val="auto"/>
        </w:rPr>
        <w:t>Roure</w:t>
      </w:r>
      <w:proofErr w:type="spellEnd"/>
      <w:r w:rsidRPr="00F80336">
        <w:rPr>
          <w:color w:val="auto"/>
        </w:rPr>
        <w:t xml:space="preserve">, D. D., &amp; </w:t>
      </w:r>
      <w:proofErr w:type="spellStart"/>
      <w:r w:rsidRPr="00F80336">
        <w:rPr>
          <w:color w:val="auto"/>
        </w:rPr>
        <w:t>Bechhofer</w:t>
      </w:r>
      <w:proofErr w:type="spellEnd"/>
      <w:r w:rsidRPr="00F80336">
        <w:rPr>
          <w:color w:val="auto"/>
        </w:rPr>
        <w:t xml:space="preserve">, S. (2013). Accelerating Scientists’ Knowledge Turns. In A. Fred, J. L. G. Dietz, K. Liu, &amp; J. Filipe (Eds.), </w:t>
      </w:r>
      <w:r w:rsidRPr="00F80336">
        <w:rPr>
          <w:i/>
          <w:iCs/>
          <w:color w:val="auto"/>
        </w:rPr>
        <w:t>Knowledge Discovery, Knowledge Engineering and Knowledge Management</w:t>
      </w:r>
      <w:r w:rsidRPr="00F80336">
        <w:rPr>
          <w:color w:val="auto"/>
        </w:rPr>
        <w:t xml:space="preserve"> (pp. 3–25). </w:t>
      </w:r>
      <w:proofErr w:type="gramStart"/>
      <w:r w:rsidRPr="00F80336">
        <w:rPr>
          <w:color w:val="auto"/>
        </w:rPr>
        <w:t>Springer Berlin Heidelberg.</w:t>
      </w:r>
      <w:proofErr w:type="gramEnd"/>
      <w:r w:rsidRPr="00F80336">
        <w:rPr>
          <w:color w:val="auto"/>
        </w:rPr>
        <w:t xml:space="preserve"> Retrieved from http://link.springer.com/chapter/10.1007/978-3-642-37186-8_1</w:t>
      </w:r>
    </w:p>
    <w:p w14:paraId="2E9E4CCE" w14:textId="77777777" w:rsidR="00F80336" w:rsidRPr="00F80336" w:rsidRDefault="00F80336" w:rsidP="00F80336">
      <w:pPr>
        <w:pStyle w:val="Bibliography"/>
        <w:rPr>
          <w:color w:val="auto"/>
        </w:rPr>
      </w:pPr>
      <w:proofErr w:type="spellStart"/>
      <w:r w:rsidRPr="00F80336">
        <w:rPr>
          <w:color w:val="auto"/>
        </w:rPr>
        <w:t>Goh</w:t>
      </w:r>
      <w:proofErr w:type="spellEnd"/>
      <w:r w:rsidRPr="00F80336">
        <w:rPr>
          <w:color w:val="auto"/>
        </w:rPr>
        <w:t xml:space="preserve">, D., &amp; Ng, P. (2007). </w:t>
      </w:r>
      <w:proofErr w:type="gramStart"/>
      <w:r w:rsidRPr="00F80336">
        <w:rPr>
          <w:color w:val="auto"/>
        </w:rPr>
        <w:t>Link decay in leading information science journals.</w:t>
      </w:r>
      <w:proofErr w:type="gramEnd"/>
      <w:r w:rsidRPr="00F80336">
        <w:rPr>
          <w:color w:val="auto"/>
        </w:rPr>
        <w:t xml:space="preserve"> </w:t>
      </w:r>
      <w:r w:rsidRPr="00F80336">
        <w:rPr>
          <w:i/>
          <w:iCs/>
          <w:color w:val="auto"/>
        </w:rPr>
        <w:t>Journal of the American Society for Information Science and Technology</w:t>
      </w:r>
      <w:r w:rsidRPr="00F80336">
        <w:rPr>
          <w:color w:val="auto"/>
        </w:rPr>
        <w:t xml:space="preserve">, </w:t>
      </w:r>
      <w:r w:rsidRPr="00F80336">
        <w:rPr>
          <w:i/>
          <w:iCs/>
          <w:color w:val="auto"/>
        </w:rPr>
        <w:t>58</w:t>
      </w:r>
      <w:r w:rsidRPr="00F80336">
        <w:rPr>
          <w:color w:val="auto"/>
        </w:rPr>
        <w:t xml:space="preserve">(2002), 15–24. </w:t>
      </w:r>
      <w:proofErr w:type="gramStart"/>
      <w:r w:rsidRPr="00F80336">
        <w:rPr>
          <w:color w:val="auto"/>
        </w:rPr>
        <w:t>doi:10.1002</w:t>
      </w:r>
      <w:proofErr w:type="gramEnd"/>
      <w:r w:rsidRPr="00F80336">
        <w:rPr>
          <w:color w:val="auto"/>
        </w:rPr>
        <w:t>/asi.20513</w:t>
      </w:r>
    </w:p>
    <w:p w14:paraId="09F543AB" w14:textId="77777777" w:rsidR="00F80336" w:rsidRPr="00F80336" w:rsidRDefault="00F80336" w:rsidP="00F80336">
      <w:pPr>
        <w:pStyle w:val="Bibliography"/>
        <w:rPr>
          <w:color w:val="auto"/>
        </w:rPr>
      </w:pPr>
      <w:r w:rsidRPr="00F80336">
        <w:rPr>
          <w:color w:val="auto"/>
        </w:rPr>
        <w:t xml:space="preserve">Howison, J., &amp; Herbsleb, J. D. (2011). Scientific software production: incentives and collaboration. </w:t>
      </w:r>
      <w:proofErr w:type="gramStart"/>
      <w:r w:rsidRPr="00F80336">
        <w:rPr>
          <w:color w:val="auto"/>
        </w:rPr>
        <w:t xml:space="preserve">In </w:t>
      </w:r>
      <w:r w:rsidRPr="00F80336">
        <w:rPr>
          <w:i/>
          <w:iCs/>
          <w:color w:val="auto"/>
        </w:rPr>
        <w:t>Proceedings of the ACM Conference on Computer Supported Cooperative Work</w:t>
      </w:r>
      <w:r w:rsidRPr="00F80336">
        <w:rPr>
          <w:color w:val="auto"/>
        </w:rPr>
        <w:t xml:space="preserve"> (pp. 513–522).</w:t>
      </w:r>
      <w:proofErr w:type="gramEnd"/>
      <w:r w:rsidRPr="00F80336">
        <w:rPr>
          <w:color w:val="auto"/>
        </w:rPr>
        <w:t xml:space="preserve"> Hangzhou, China. </w:t>
      </w:r>
      <w:proofErr w:type="gramStart"/>
      <w:r w:rsidRPr="00F80336">
        <w:rPr>
          <w:color w:val="auto"/>
        </w:rPr>
        <w:t>doi:10.1145</w:t>
      </w:r>
      <w:proofErr w:type="gramEnd"/>
      <w:r w:rsidRPr="00F80336">
        <w:rPr>
          <w:color w:val="auto"/>
        </w:rPr>
        <w:t>/1958824.1958904</w:t>
      </w:r>
    </w:p>
    <w:p w14:paraId="2131BFE1" w14:textId="77777777" w:rsidR="00F80336" w:rsidRPr="00F80336" w:rsidRDefault="00F80336" w:rsidP="00F80336">
      <w:pPr>
        <w:pStyle w:val="Bibliography"/>
        <w:rPr>
          <w:color w:val="auto"/>
        </w:rPr>
      </w:pPr>
      <w:r w:rsidRPr="00F80336">
        <w:rPr>
          <w:color w:val="auto"/>
        </w:rPr>
        <w:t xml:space="preserve">Howison, J., &amp; Herbsleb, J. D. (2013). </w:t>
      </w:r>
      <w:proofErr w:type="gramStart"/>
      <w:r w:rsidRPr="00F80336">
        <w:rPr>
          <w:color w:val="auto"/>
        </w:rPr>
        <w:t>Incentives and integration in scientific software production.</w:t>
      </w:r>
      <w:proofErr w:type="gramEnd"/>
      <w:r w:rsidRPr="00F80336">
        <w:rPr>
          <w:color w:val="auto"/>
        </w:rPr>
        <w:t xml:space="preserve"> </w:t>
      </w:r>
      <w:proofErr w:type="gramStart"/>
      <w:r w:rsidRPr="00F80336">
        <w:rPr>
          <w:color w:val="auto"/>
        </w:rPr>
        <w:t xml:space="preserve">In </w:t>
      </w:r>
      <w:r w:rsidRPr="00F80336">
        <w:rPr>
          <w:i/>
          <w:iCs/>
          <w:color w:val="auto"/>
        </w:rPr>
        <w:t>Proceedings of the ACM Conference on Computer Supported Cooperative Work</w:t>
      </w:r>
      <w:r w:rsidRPr="00F80336">
        <w:rPr>
          <w:color w:val="auto"/>
        </w:rPr>
        <w:t xml:space="preserve"> (pp. 459–470).</w:t>
      </w:r>
      <w:proofErr w:type="gramEnd"/>
      <w:r w:rsidRPr="00F80336">
        <w:rPr>
          <w:color w:val="auto"/>
        </w:rPr>
        <w:t xml:space="preserve"> San Antonio, TX. </w:t>
      </w:r>
      <w:proofErr w:type="gramStart"/>
      <w:r w:rsidRPr="00F80336">
        <w:rPr>
          <w:color w:val="auto"/>
        </w:rPr>
        <w:t>doi:10.1145</w:t>
      </w:r>
      <w:proofErr w:type="gramEnd"/>
      <w:r w:rsidRPr="00F80336">
        <w:rPr>
          <w:color w:val="auto"/>
        </w:rPr>
        <w:t>/2441776.2441828</w:t>
      </w:r>
    </w:p>
    <w:p w14:paraId="0C9ADC87" w14:textId="77777777" w:rsidR="00F80336" w:rsidRPr="00F80336" w:rsidRDefault="00F80336" w:rsidP="00F80336">
      <w:pPr>
        <w:pStyle w:val="Bibliography"/>
        <w:rPr>
          <w:color w:val="auto"/>
        </w:rPr>
      </w:pPr>
      <w:proofErr w:type="spellStart"/>
      <w:proofErr w:type="gramStart"/>
      <w:r w:rsidRPr="00F80336">
        <w:rPr>
          <w:color w:val="auto"/>
        </w:rPr>
        <w:lastRenderedPageBreak/>
        <w:t>Ince</w:t>
      </w:r>
      <w:proofErr w:type="spellEnd"/>
      <w:r w:rsidRPr="00F80336">
        <w:rPr>
          <w:color w:val="auto"/>
        </w:rPr>
        <w:t>, D. C., Hatton, L., &amp; Graham-Cumming, J. (2012).</w:t>
      </w:r>
      <w:proofErr w:type="gramEnd"/>
      <w:r w:rsidRPr="00F80336">
        <w:rPr>
          <w:color w:val="auto"/>
        </w:rPr>
        <w:t xml:space="preserve"> </w:t>
      </w:r>
      <w:proofErr w:type="gramStart"/>
      <w:r w:rsidRPr="00F80336">
        <w:rPr>
          <w:color w:val="auto"/>
        </w:rPr>
        <w:t>The case for open computer programs.</w:t>
      </w:r>
      <w:proofErr w:type="gramEnd"/>
      <w:r w:rsidRPr="00F80336">
        <w:rPr>
          <w:color w:val="auto"/>
        </w:rPr>
        <w:t xml:space="preserve"> </w:t>
      </w:r>
      <w:r w:rsidRPr="00F80336">
        <w:rPr>
          <w:i/>
          <w:iCs/>
          <w:color w:val="auto"/>
        </w:rPr>
        <w:t>Nature</w:t>
      </w:r>
      <w:r w:rsidRPr="00F80336">
        <w:rPr>
          <w:color w:val="auto"/>
        </w:rPr>
        <w:t xml:space="preserve">, </w:t>
      </w:r>
      <w:r w:rsidRPr="00F80336">
        <w:rPr>
          <w:i/>
          <w:iCs/>
          <w:color w:val="auto"/>
        </w:rPr>
        <w:t>482</w:t>
      </w:r>
      <w:r w:rsidRPr="00F80336">
        <w:rPr>
          <w:color w:val="auto"/>
        </w:rPr>
        <w:t xml:space="preserve">(7386), 485–488. </w:t>
      </w:r>
      <w:proofErr w:type="gramStart"/>
      <w:r w:rsidRPr="00F80336">
        <w:rPr>
          <w:color w:val="auto"/>
        </w:rPr>
        <w:t>doi:10.1038</w:t>
      </w:r>
      <w:proofErr w:type="gramEnd"/>
      <w:r w:rsidRPr="00F80336">
        <w:rPr>
          <w:color w:val="auto"/>
        </w:rPr>
        <w:t>/nature10836</w:t>
      </w:r>
    </w:p>
    <w:p w14:paraId="2C0AECF4" w14:textId="77777777" w:rsidR="00F80336" w:rsidRPr="00F80336" w:rsidRDefault="00F80336" w:rsidP="00F80336">
      <w:pPr>
        <w:pStyle w:val="Bibliography"/>
        <w:rPr>
          <w:color w:val="auto"/>
        </w:rPr>
      </w:pPr>
      <w:r w:rsidRPr="00F80336">
        <w:rPr>
          <w:color w:val="auto"/>
        </w:rPr>
        <w:t xml:space="preserve">Katz, D. S. (2013). Citation and Attribution of Digital Products: Social and Technological Concerns. In </w:t>
      </w:r>
      <w:r w:rsidRPr="00F80336">
        <w:rPr>
          <w:i/>
          <w:iCs/>
          <w:color w:val="auto"/>
        </w:rPr>
        <w:t>Papers presented at WSSSPE (Working towards Sustainable Software for Science: Practice and Experiences) at Supercomputing 2013</w:t>
      </w:r>
      <w:r w:rsidRPr="00F80336">
        <w:rPr>
          <w:color w:val="auto"/>
        </w:rPr>
        <w:t>. Denver, CO. doi</w:t>
      </w:r>
      <w:proofErr w:type="gramStart"/>
      <w:r w:rsidRPr="00F80336">
        <w:rPr>
          <w:color w:val="auto"/>
        </w:rPr>
        <w:t>:10.6084</w:t>
      </w:r>
      <w:proofErr w:type="gramEnd"/>
      <w:r w:rsidRPr="00F80336">
        <w:rPr>
          <w:color w:val="auto"/>
        </w:rPr>
        <w:t>/m9.figshare.791606</w:t>
      </w:r>
    </w:p>
    <w:p w14:paraId="3A31122D" w14:textId="77777777" w:rsidR="00F80336" w:rsidRPr="00F80336" w:rsidRDefault="00F80336" w:rsidP="00F80336">
      <w:pPr>
        <w:pStyle w:val="Bibliography"/>
        <w:rPr>
          <w:color w:val="auto"/>
        </w:rPr>
      </w:pPr>
      <w:r w:rsidRPr="00F80336">
        <w:rPr>
          <w:color w:val="auto"/>
        </w:rPr>
        <w:t>Katz, D. S., Choi, S</w:t>
      </w:r>
      <w:proofErr w:type="gramStart"/>
      <w:r w:rsidRPr="00F80336">
        <w:rPr>
          <w:color w:val="auto"/>
        </w:rPr>
        <w:t>.-</w:t>
      </w:r>
      <w:proofErr w:type="gramEnd"/>
      <w:r w:rsidRPr="00F80336">
        <w:rPr>
          <w:color w:val="auto"/>
        </w:rPr>
        <w:t xml:space="preserve">C. T., Lapp, H., </w:t>
      </w:r>
      <w:proofErr w:type="spellStart"/>
      <w:r w:rsidRPr="00F80336">
        <w:rPr>
          <w:color w:val="auto"/>
        </w:rPr>
        <w:t>Maheshwari</w:t>
      </w:r>
      <w:proofErr w:type="spellEnd"/>
      <w:r w:rsidRPr="00F80336">
        <w:rPr>
          <w:color w:val="auto"/>
        </w:rPr>
        <w:t xml:space="preserve">, K., </w:t>
      </w:r>
      <w:proofErr w:type="spellStart"/>
      <w:r w:rsidRPr="00F80336">
        <w:rPr>
          <w:color w:val="auto"/>
        </w:rPr>
        <w:t>Löffler</w:t>
      </w:r>
      <w:proofErr w:type="spellEnd"/>
      <w:r w:rsidRPr="00F80336">
        <w:rPr>
          <w:color w:val="auto"/>
        </w:rPr>
        <w:t xml:space="preserve">, F., Turk, M., … </w:t>
      </w:r>
      <w:proofErr w:type="spellStart"/>
      <w:r w:rsidRPr="00F80336">
        <w:rPr>
          <w:color w:val="auto"/>
        </w:rPr>
        <w:t>Venters</w:t>
      </w:r>
      <w:proofErr w:type="spellEnd"/>
      <w:r w:rsidRPr="00F80336">
        <w:rPr>
          <w:color w:val="auto"/>
        </w:rPr>
        <w:t xml:space="preserve">, C. (2014). Summary of the First Workshop on Sustainable Software for Science: Practice and Experiences (WSSSPE1). </w:t>
      </w:r>
      <w:proofErr w:type="gramStart"/>
      <w:r w:rsidRPr="00F80336">
        <w:rPr>
          <w:i/>
          <w:iCs/>
          <w:color w:val="auto"/>
        </w:rPr>
        <w:t>Journal of Open Research Software</w:t>
      </w:r>
      <w:r w:rsidRPr="00F80336">
        <w:rPr>
          <w:color w:val="auto"/>
        </w:rPr>
        <w:t xml:space="preserve">, </w:t>
      </w:r>
      <w:r w:rsidRPr="00F80336">
        <w:rPr>
          <w:i/>
          <w:iCs/>
          <w:color w:val="auto"/>
        </w:rPr>
        <w:t>2</w:t>
      </w:r>
      <w:r w:rsidRPr="00F80336">
        <w:rPr>
          <w:color w:val="auto"/>
        </w:rPr>
        <w:t>(1).</w:t>
      </w:r>
      <w:proofErr w:type="gramEnd"/>
      <w:r w:rsidRPr="00F80336">
        <w:rPr>
          <w:color w:val="auto"/>
        </w:rPr>
        <w:t xml:space="preserve"> </w:t>
      </w:r>
      <w:proofErr w:type="gramStart"/>
      <w:r w:rsidRPr="00F80336">
        <w:rPr>
          <w:color w:val="auto"/>
        </w:rPr>
        <w:t>doi:10.5334</w:t>
      </w:r>
      <w:proofErr w:type="gramEnd"/>
      <w:r w:rsidRPr="00F80336">
        <w:rPr>
          <w:color w:val="auto"/>
        </w:rPr>
        <w:t>/jors.an</w:t>
      </w:r>
    </w:p>
    <w:p w14:paraId="07931168" w14:textId="77777777" w:rsidR="00F80336" w:rsidRPr="00F80336" w:rsidRDefault="00F80336" w:rsidP="00F80336">
      <w:pPr>
        <w:pStyle w:val="Bibliography"/>
        <w:rPr>
          <w:color w:val="auto"/>
        </w:rPr>
      </w:pPr>
      <w:r w:rsidRPr="00F80336">
        <w:rPr>
          <w:color w:val="auto"/>
        </w:rPr>
        <w:t xml:space="preserve">King, G. (1995). </w:t>
      </w:r>
      <w:proofErr w:type="gramStart"/>
      <w:r w:rsidRPr="00F80336">
        <w:rPr>
          <w:color w:val="auto"/>
        </w:rPr>
        <w:t>Replication, Replication.</w:t>
      </w:r>
      <w:proofErr w:type="gramEnd"/>
      <w:r w:rsidRPr="00F80336">
        <w:rPr>
          <w:color w:val="auto"/>
        </w:rPr>
        <w:t xml:space="preserve"> </w:t>
      </w:r>
      <w:r w:rsidRPr="00F80336">
        <w:rPr>
          <w:i/>
          <w:iCs/>
          <w:color w:val="auto"/>
        </w:rPr>
        <w:t>Political Science &amp; Politics</w:t>
      </w:r>
      <w:r w:rsidRPr="00F80336">
        <w:rPr>
          <w:color w:val="auto"/>
        </w:rPr>
        <w:t>, 444–452.</w:t>
      </w:r>
    </w:p>
    <w:p w14:paraId="300F7A14" w14:textId="77777777" w:rsidR="00F80336" w:rsidRPr="00F80336" w:rsidRDefault="00F80336" w:rsidP="00F80336">
      <w:pPr>
        <w:pStyle w:val="Bibliography"/>
        <w:rPr>
          <w:color w:val="auto"/>
        </w:rPr>
      </w:pPr>
      <w:r w:rsidRPr="00F80336">
        <w:rPr>
          <w:color w:val="auto"/>
        </w:rPr>
        <w:t xml:space="preserve">Koehler, W. (1999). </w:t>
      </w:r>
      <w:proofErr w:type="gramStart"/>
      <w:r w:rsidRPr="00F80336">
        <w:rPr>
          <w:color w:val="auto"/>
        </w:rPr>
        <w:t>An analysis of web page and web site constancy and permanence.</w:t>
      </w:r>
      <w:proofErr w:type="gramEnd"/>
      <w:r w:rsidRPr="00F80336">
        <w:rPr>
          <w:color w:val="auto"/>
        </w:rPr>
        <w:t xml:space="preserve"> </w:t>
      </w:r>
      <w:r w:rsidRPr="00F80336">
        <w:rPr>
          <w:i/>
          <w:iCs/>
          <w:color w:val="auto"/>
        </w:rPr>
        <w:t>Journal of the American Society for Information Science</w:t>
      </w:r>
      <w:r w:rsidRPr="00F80336">
        <w:rPr>
          <w:color w:val="auto"/>
        </w:rPr>
        <w:t xml:space="preserve">, </w:t>
      </w:r>
      <w:r w:rsidRPr="00F80336">
        <w:rPr>
          <w:i/>
          <w:iCs/>
          <w:color w:val="auto"/>
        </w:rPr>
        <w:t>50</w:t>
      </w:r>
      <w:r w:rsidRPr="00F80336">
        <w:rPr>
          <w:color w:val="auto"/>
        </w:rPr>
        <w:t xml:space="preserve">(2), 162–180. </w:t>
      </w:r>
      <w:proofErr w:type="gramStart"/>
      <w:r w:rsidRPr="00F80336">
        <w:rPr>
          <w:color w:val="auto"/>
        </w:rPr>
        <w:t>doi:10.1002</w:t>
      </w:r>
      <w:proofErr w:type="gramEnd"/>
      <w:r w:rsidRPr="00F80336">
        <w:rPr>
          <w:color w:val="auto"/>
        </w:rPr>
        <w:t>/(SICI)1097-4571(1999)50:2&lt;162::AID-ASI7&gt;3.0.CO;2-B</w:t>
      </w:r>
    </w:p>
    <w:p w14:paraId="5CCB2D0D" w14:textId="77777777" w:rsidR="00F80336" w:rsidRPr="00F80336" w:rsidRDefault="00F80336" w:rsidP="00F80336">
      <w:pPr>
        <w:pStyle w:val="Bibliography"/>
        <w:rPr>
          <w:color w:val="auto"/>
        </w:rPr>
      </w:pPr>
      <w:proofErr w:type="spellStart"/>
      <w:proofErr w:type="gramStart"/>
      <w:r w:rsidRPr="00F80336">
        <w:rPr>
          <w:color w:val="auto"/>
        </w:rPr>
        <w:t>Konkiel</w:t>
      </w:r>
      <w:proofErr w:type="spellEnd"/>
      <w:r w:rsidRPr="00F80336">
        <w:rPr>
          <w:color w:val="auto"/>
        </w:rPr>
        <w:t>, S. (2013).</w:t>
      </w:r>
      <w:proofErr w:type="gramEnd"/>
      <w:r w:rsidRPr="00F80336">
        <w:rPr>
          <w:color w:val="auto"/>
        </w:rPr>
        <w:t xml:space="preserve"> Tracking citations and </w:t>
      </w:r>
      <w:proofErr w:type="spellStart"/>
      <w:r w:rsidRPr="00F80336">
        <w:rPr>
          <w:color w:val="auto"/>
        </w:rPr>
        <w:t>altmetrics</w:t>
      </w:r>
      <w:proofErr w:type="spellEnd"/>
      <w:r w:rsidRPr="00F80336">
        <w:rPr>
          <w:color w:val="auto"/>
        </w:rPr>
        <w:t xml:space="preserve"> for research data: Challenges and opportunities. </w:t>
      </w:r>
      <w:r w:rsidRPr="00F80336">
        <w:rPr>
          <w:i/>
          <w:iCs/>
          <w:color w:val="auto"/>
        </w:rPr>
        <w:t>Bulletin of the American Society for Information Science and Technology</w:t>
      </w:r>
      <w:r w:rsidRPr="00F80336">
        <w:rPr>
          <w:color w:val="auto"/>
        </w:rPr>
        <w:t xml:space="preserve">, </w:t>
      </w:r>
      <w:r w:rsidRPr="00F80336">
        <w:rPr>
          <w:i/>
          <w:iCs/>
          <w:color w:val="auto"/>
        </w:rPr>
        <w:t>39</w:t>
      </w:r>
      <w:r w:rsidRPr="00F80336">
        <w:rPr>
          <w:color w:val="auto"/>
        </w:rPr>
        <w:t xml:space="preserve">(6), 27–32. </w:t>
      </w:r>
      <w:proofErr w:type="gramStart"/>
      <w:r w:rsidRPr="00F80336">
        <w:rPr>
          <w:color w:val="auto"/>
        </w:rPr>
        <w:t>doi:10.1002</w:t>
      </w:r>
      <w:proofErr w:type="gramEnd"/>
      <w:r w:rsidRPr="00F80336">
        <w:rPr>
          <w:color w:val="auto"/>
        </w:rPr>
        <w:t>/bult.2013.1720390610</w:t>
      </w:r>
    </w:p>
    <w:p w14:paraId="798C391D" w14:textId="77777777" w:rsidR="00F80336" w:rsidRPr="00F80336" w:rsidRDefault="00F80336" w:rsidP="00F80336">
      <w:pPr>
        <w:pStyle w:val="Bibliography"/>
        <w:rPr>
          <w:color w:val="auto"/>
        </w:rPr>
      </w:pPr>
      <w:r w:rsidRPr="00F80336">
        <w:rPr>
          <w:color w:val="auto"/>
        </w:rPr>
        <w:t xml:space="preserve">Lawrence, S. (2001). Online or Invisible? </w:t>
      </w:r>
      <w:proofErr w:type="gramStart"/>
      <w:r w:rsidRPr="00F80336">
        <w:rPr>
          <w:i/>
          <w:iCs/>
          <w:color w:val="auto"/>
        </w:rPr>
        <w:t>Nature</w:t>
      </w:r>
      <w:r w:rsidRPr="00F80336">
        <w:rPr>
          <w:color w:val="auto"/>
        </w:rPr>
        <w:t xml:space="preserve">, </w:t>
      </w:r>
      <w:r w:rsidRPr="00F80336">
        <w:rPr>
          <w:i/>
          <w:iCs/>
          <w:color w:val="auto"/>
        </w:rPr>
        <w:t>411</w:t>
      </w:r>
      <w:r w:rsidRPr="00F80336">
        <w:rPr>
          <w:color w:val="auto"/>
        </w:rPr>
        <w:t>(6837).</w:t>
      </w:r>
      <w:proofErr w:type="gramEnd"/>
    </w:p>
    <w:p w14:paraId="1378153C" w14:textId="77777777" w:rsidR="00F80336" w:rsidRPr="00F80336" w:rsidRDefault="00F80336" w:rsidP="00F80336">
      <w:pPr>
        <w:pStyle w:val="Bibliography"/>
        <w:rPr>
          <w:color w:val="auto"/>
        </w:rPr>
      </w:pPr>
      <w:proofErr w:type="spellStart"/>
      <w:r w:rsidRPr="00F80336">
        <w:rPr>
          <w:color w:val="auto"/>
        </w:rPr>
        <w:t>Lipetz</w:t>
      </w:r>
      <w:proofErr w:type="spellEnd"/>
      <w:r w:rsidRPr="00F80336">
        <w:rPr>
          <w:color w:val="auto"/>
        </w:rPr>
        <w:t xml:space="preserve">, B. (1965). </w:t>
      </w:r>
      <w:proofErr w:type="gramStart"/>
      <w:r w:rsidRPr="00F80336">
        <w:rPr>
          <w:color w:val="auto"/>
        </w:rPr>
        <w:t>Improvement of the Selectivity of Citation Indexes to Science Literature Through Inclusion of Citation Relationship Indicators.</w:t>
      </w:r>
      <w:proofErr w:type="gramEnd"/>
      <w:r w:rsidRPr="00F80336">
        <w:rPr>
          <w:color w:val="auto"/>
        </w:rPr>
        <w:t xml:space="preserve"> </w:t>
      </w:r>
      <w:proofErr w:type="gramStart"/>
      <w:r w:rsidRPr="00F80336">
        <w:rPr>
          <w:i/>
          <w:iCs/>
          <w:color w:val="auto"/>
        </w:rPr>
        <w:t>American Documentation</w:t>
      </w:r>
      <w:r w:rsidRPr="00F80336">
        <w:rPr>
          <w:color w:val="auto"/>
        </w:rPr>
        <w:t xml:space="preserve">, </w:t>
      </w:r>
      <w:r w:rsidRPr="00F80336">
        <w:rPr>
          <w:i/>
          <w:iCs/>
          <w:color w:val="auto"/>
        </w:rPr>
        <w:t>16</w:t>
      </w:r>
      <w:r w:rsidRPr="00F80336">
        <w:rPr>
          <w:color w:val="auto"/>
        </w:rPr>
        <w:t>(2).</w:t>
      </w:r>
      <w:proofErr w:type="gramEnd"/>
    </w:p>
    <w:p w14:paraId="00D3507B" w14:textId="77777777" w:rsidR="00F80336" w:rsidRPr="00F80336" w:rsidRDefault="00F80336" w:rsidP="00F80336">
      <w:pPr>
        <w:pStyle w:val="Bibliography"/>
        <w:rPr>
          <w:color w:val="auto"/>
        </w:rPr>
      </w:pPr>
      <w:proofErr w:type="gramStart"/>
      <w:r w:rsidRPr="00F80336">
        <w:rPr>
          <w:color w:val="auto"/>
        </w:rPr>
        <w:t>Loo, M. P. J. van der. (2014).</w:t>
      </w:r>
      <w:proofErr w:type="gramEnd"/>
      <w:r w:rsidRPr="00F80336">
        <w:rPr>
          <w:color w:val="auto"/>
        </w:rPr>
        <w:t xml:space="preserve"> </w:t>
      </w:r>
      <w:proofErr w:type="gramStart"/>
      <w:r w:rsidRPr="00F80336">
        <w:rPr>
          <w:color w:val="auto"/>
        </w:rPr>
        <w:t xml:space="preserve">The </w:t>
      </w:r>
      <w:proofErr w:type="spellStart"/>
      <w:r w:rsidRPr="00F80336">
        <w:rPr>
          <w:color w:val="auto"/>
        </w:rPr>
        <w:t>stringdist</w:t>
      </w:r>
      <w:proofErr w:type="spellEnd"/>
      <w:r w:rsidRPr="00F80336">
        <w:rPr>
          <w:color w:val="auto"/>
        </w:rPr>
        <w:t xml:space="preserve"> package for approximate string matching.</w:t>
      </w:r>
      <w:proofErr w:type="gramEnd"/>
      <w:r w:rsidRPr="00F80336">
        <w:rPr>
          <w:color w:val="auto"/>
        </w:rPr>
        <w:t xml:space="preserve"> </w:t>
      </w:r>
      <w:r w:rsidRPr="00F80336">
        <w:rPr>
          <w:i/>
          <w:iCs/>
          <w:color w:val="auto"/>
        </w:rPr>
        <w:t>The R Journal</w:t>
      </w:r>
      <w:r w:rsidRPr="00F80336">
        <w:rPr>
          <w:color w:val="auto"/>
        </w:rPr>
        <w:t xml:space="preserve">, </w:t>
      </w:r>
      <w:r w:rsidRPr="00F80336">
        <w:rPr>
          <w:i/>
          <w:iCs/>
          <w:color w:val="auto"/>
        </w:rPr>
        <w:t>6</w:t>
      </w:r>
      <w:r w:rsidRPr="00F80336">
        <w:rPr>
          <w:color w:val="auto"/>
        </w:rPr>
        <w:t>(1), xx–xx.</w:t>
      </w:r>
    </w:p>
    <w:p w14:paraId="45C31C35" w14:textId="77777777" w:rsidR="00F80336" w:rsidRPr="00F80336" w:rsidRDefault="00F80336" w:rsidP="00F80336">
      <w:pPr>
        <w:pStyle w:val="Bibliography"/>
        <w:rPr>
          <w:color w:val="auto"/>
        </w:rPr>
      </w:pPr>
      <w:proofErr w:type="spellStart"/>
      <w:proofErr w:type="gramStart"/>
      <w:r w:rsidRPr="00F80336">
        <w:rPr>
          <w:color w:val="auto"/>
        </w:rPr>
        <w:t>Mayernik</w:t>
      </w:r>
      <w:proofErr w:type="spellEnd"/>
      <w:r w:rsidRPr="00F80336">
        <w:rPr>
          <w:color w:val="auto"/>
        </w:rPr>
        <w:t>, M. S. (2012).</w:t>
      </w:r>
      <w:proofErr w:type="gramEnd"/>
      <w:r w:rsidRPr="00F80336">
        <w:rPr>
          <w:color w:val="auto"/>
        </w:rPr>
        <w:t xml:space="preserve"> </w:t>
      </w:r>
      <w:proofErr w:type="gramStart"/>
      <w:r w:rsidRPr="00F80336">
        <w:rPr>
          <w:color w:val="auto"/>
        </w:rPr>
        <w:t>Data citation initiatives and issues.</w:t>
      </w:r>
      <w:proofErr w:type="gramEnd"/>
      <w:r w:rsidRPr="00F80336">
        <w:rPr>
          <w:color w:val="auto"/>
        </w:rPr>
        <w:t xml:space="preserve"> </w:t>
      </w:r>
      <w:r w:rsidRPr="00F80336">
        <w:rPr>
          <w:i/>
          <w:iCs/>
          <w:color w:val="auto"/>
        </w:rPr>
        <w:t>Bulletin of the American Society for Information Science and Technology</w:t>
      </w:r>
      <w:r w:rsidRPr="00F80336">
        <w:rPr>
          <w:color w:val="auto"/>
        </w:rPr>
        <w:t xml:space="preserve">, </w:t>
      </w:r>
      <w:r w:rsidRPr="00F80336">
        <w:rPr>
          <w:i/>
          <w:iCs/>
          <w:color w:val="auto"/>
        </w:rPr>
        <w:t>38</w:t>
      </w:r>
      <w:r w:rsidRPr="00F80336">
        <w:rPr>
          <w:color w:val="auto"/>
        </w:rPr>
        <w:t xml:space="preserve">(5), 23–28. </w:t>
      </w:r>
      <w:proofErr w:type="gramStart"/>
      <w:r w:rsidRPr="00F80336">
        <w:rPr>
          <w:color w:val="auto"/>
        </w:rPr>
        <w:t>doi:10.1002</w:t>
      </w:r>
      <w:proofErr w:type="gramEnd"/>
      <w:r w:rsidRPr="00F80336">
        <w:rPr>
          <w:color w:val="auto"/>
        </w:rPr>
        <w:t>/bult.2012.1720380508</w:t>
      </w:r>
    </w:p>
    <w:p w14:paraId="691DE675" w14:textId="77777777" w:rsidR="00F80336" w:rsidRPr="00F80336" w:rsidRDefault="00F80336" w:rsidP="00F80336">
      <w:pPr>
        <w:pStyle w:val="Bibliography"/>
        <w:rPr>
          <w:color w:val="auto"/>
        </w:rPr>
      </w:pPr>
      <w:proofErr w:type="spellStart"/>
      <w:r w:rsidRPr="00F80336">
        <w:rPr>
          <w:color w:val="auto"/>
        </w:rPr>
        <w:t>McConahy</w:t>
      </w:r>
      <w:proofErr w:type="spellEnd"/>
      <w:r w:rsidRPr="00F80336">
        <w:rPr>
          <w:color w:val="auto"/>
        </w:rPr>
        <w:t xml:space="preserve">, A., </w:t>
      </w:r>
      <w:proofErr w:type="spellStart"/>
      <w:r w:rsidRPr="00F80336">
        <w:rPr>
          <w:color w:val="auto"/>
        </w:rPr>
        <w:t>Eisenbraun</w:t>
      </w:r>
      <w:proofErr w:type="spellEnd"/>
      <w:r w:rsidRPr="00F80336">
        <w:rPr>
          <w:color w:val="auto"/>
        </w:rPr>
        <w:t xml:space="preserve">, B., Howison, J., Herbsleb, J. D., &amp; </w:t>
      </w:r>
      <w:proofErr w:type="spellStart"/>
      <w:r w:rsidRPr="00F80336">
        <w:rPr>
          <w:color w:val="auto"/>
        </w:rPr>
        <w:t>Sliz</w:t>
      </w:r>
      <w:proofErr w:type="spellEnd"/>
      <w:r w:rsidRPr="00F80336">
        <w:rPr>
          <w:color w:val="auto"/>
        </w:rPr>
        <w:t xml:space="preserve">, P. (2012). </w:t>
      </w:r>
      <w:proofErr w:type="gramStart"/>
      <w:r w:rsidRPr="00F80336">
        <w:rPr>
          <w:color w:val="auto"/>
        </w:rPr>
        <w:t>Techniques for Monitoring Runtime Architectures of Socio-technical Ecosystems.</w:t>
      </w:r>
      <w:proofErr w:type="gramEnd"/>
      <w:r w:rsidRPr="00F80336">
        <w:rPr>
          <w:color w:val="auto"/>
        </w:rPr>
        <w:t xml:space="preserve"> </w:t>
      </w:r>
      <w:proofErr w:type="gramStart"/>
      <w:r w:rsidRPr="00F80336">
        <w:rPr>
          <w:color w:val="auto"/>
        </w:rPr>
        <w:t xml:space="preserve">In </w:t>
      </w:r>
      <w:r w:rsidRPr="00F80336">
        <w:rPr>
          <w:i/>
          <w:iCs/>
          <w:color w:val="auto"/>
        </w:rPr>
        <w:t>Workshop on Data-Intensive Collaboration in Science and Engineering (CSCW 2012)</w:t>
      </w:r>
      <w:r w:rsidRPr="00F80336">
        <w:rPr>
          <w:color w:val="auto"/>
        </w:rPr>
        <w:t>.</w:t>
      </w:r>
      <w:proofErr w:type="gramEnd"/>
    </w:p>
    <w:p w14:paraId="3B1F0D91" w14:textId="77777777" w:rsidR="00F80336" w:rsidRPr="00F80336" w:rsidRDefault="00F80336" w:rsidP="00F80336">
      <w:pPr>
        <w:pStyle w:val="Bibliography"/>
        <w:rPr>
          <w:color w:val="auto"/>
        </w:rPr>
      </w:pPr>
      <w:r w:rsidRPr="00F80336">
        <w:rPr>
          <w:color w:val="auto"/>
        </w:rPr>
        <w:t xml:space="preserve">McCullough, B. D., </w:t>
      </w:r>
      <w:proofErr w:type="spellStart"/>
      <w:r w:rsidRPr="00F80336">
        <w:rPr>
          <w:color w:val="auto"/>
        </w:rPr>
        <w:t>McGeary</w:t>
      </w:r>
      <w:proofErr w:type="spellEnd"/>
      <w:r w:rsidRPr="00F80336">
        <w:rPr>
          <w:color w:val="auto"/>
        </w:rPr>
        <w:t xml:space="preserve">, K. A., &amp; Harrison, T. D. (2006). </w:t>
      </w:r>
      <w:proofErr w:type="gramStart"/>
      <w:r w:rsidRPr="00F80336">
        <w:rPr>
          <w:color w:val="auto"/>
        </w:rPr>
        <w:t>Lessons from the JMCB Archive.</w:t>
      </w:r>
      <w:proofErr w:type="gramEnd"/>
      <w:r w:rsidRPr="00F80336">
        <w:rPr>
          <w:color w:val="auto"/>
        </w:rPr>
        <w:t xml:space="preserve"> </w:t>
      </w:r>
      <w:r w:rsidRPr="00F80336">
        <w:rPr>
          <w:i/>
          <w:iCs/>
          <w:color w:val="auto"/>
        </w:rPr>
        <w:t>Journal of Money, Credit, and Banking</w:t>
      </w:r>
      <w:r w:rsidRPr="00F80336">
        <w:rPr>
          <w:color w:val="auto"/>
        </w:rPr>
        <w:t xml:space="preserve">, </w:t>
      </w:r>
      <w:r w:rsidRPr="00F80336">
        <w:rPr>
          <w:i/>
          <w:iCs/>
          <w:color w:val="auto"/>
        </w:rPr>
        <w:t>38</w:t>
      </w:r>
      <w:r w:rsidRPr="00F80336">
        <w:rPr>
          <w:color w:val="auto"/>
        </w:rPr>
        <w:t>(4), 1093–1107.</w:t>
      </w:r>
    </w:p>
    <w:p w14:paraId="31583F34" w14:textId="77777777" w:rsidR="00F80336" w:rsidRPr="00F80336" w:rsidRDefault="00F80336" w:rsidP="00F80336">
      <w:pPr>
        <w:pStyle w:val="Bibliography"/>
        <w:rPr>
          <w:color w:val="auto"/>
        </w:rPr>
      </w:pPr>
      <w:proofErr w:type="gramStart"/>
      <w:r w:rsidRPr="00F80336">
        <w:rPr>
          <w:color w:val="auto"/>
        </w:rPr>
        <w:t xml:space="preserve">McLennan, M., &amp; </w:t>
      </w:r>
      <w:proofErr w:type="spellStart"/>
      <w:r w:rsidRPr="00F80336">
        <w:rPr>
          <w:color w:val="auto"/>
        </w:rPr>
        <w:t>Kennell</w:t>
      </w:r>
      <w:proofErr w:type="spellEnd"/>
      <w:r w:rsidRPr="00F80336">
        <w:rPr>
          <w:color w:val="auto"/>
        </w:rPr>
        <w:t>, R. (2010).</w:t>
      </w:r>
      <w:proofErr w:type="gramEnd"/>
      <w:r w:rsidRPr="00F80336">
        <w:rPr>
          <w:color w:val="auto"/>
        </w:rPr>
        <w:t xml:space="preserve"> </w:t>
      </w:r>
      <w:proofErr w:type="spellStart"/>
      <w:r w:rsidRPr="00F80336">
        <w:rPr>
          <w:color w:val="auto"/>
        </w:rPr>
        <w:t>HUBzero</w:t>
      </w:r>
      <w:proofErr w:type="spellEnd"/>
      <w:r w:rsidRPr="00F80336">
        <w:rPr>
          <w:color w:val="auto"/>
        </w:rPr>
        <w:t xml:space="preserve">: A Platform for Dissemination and Collaboration in Computational Science and Engineering. </w:t>
      </w:r>
      <w:r w:rsidRPr="00F80336">
        <w:rPr>
          <w:i/>
          <w:iCs/>
          <w:color w:val="auto"/>
        </w:rPr>
        <w:t>Computing in Science &amp; Engineering</w:t>
      </w:r>
      <w:r w:rsidRPr="00F80336">
        <w:rPr>
          <w:color w:val="auto"/>
        </w:rPr>
        <w:t xml:space="preserve">, </w:t>
      </w:r>
      <w:r w:rsidRPr="00F80336">
        <w:rPr>
          <w:i/>
          <w:iCs/>
          <w:color w:val="auto"/>
        </w:rPr>
        <w:t>12</w:t>
      </w:r>
      <w:r w:rsidRPr="00F80336">
        <w:rPr>
          <w:color w:val="auto"/>
        </w:rPr>
        <w:t xml:space="preserve">(2), </w:t>
      </w:r>
      <w:proofErr w:type="gramStart"/>
      <w:r w:rsidRPr="00F80336">
        <w:rPr>
          <w:color w:val="auto"/>
        </w:rPr>
        <w:t>48</w:t>
      </w:r>
      <w:proofErr w:type="gramEnd"/>
      <w:r w:rsidRPr="00F80336">
        <w:rPr>
          <w:color w:val="auto"/>
        </w:rPr>
        <w:t xml:space="preserve">–53. </w:t>
      </w:r>
      <w:proofErr w:type="gramStart"/>
      <w:r w:rsidRPr="00F80336">
        <w:rPr>
          <w:color w:val="auto"/>
        </w:rPr>
        <w:t>doi:10.1109</w:t>
      </w:r>
      <w:proofErr w:type="gramEnd"/>
      <w:r w:rsidRPr="00F80336">
        <w:rPr>
          <w:color w:val="auto"/>
        </w:rPr>
        <w:t>/MCSE.2010.41</w:t>
      </w:r>
    </w:p>
    <w:p w14:paraId="217D8B54" w14:textId="77777777" w:rsidR="00F80336" w:rsidRPr="00F80336" w:rsidRDefault="00F80336" w:rsidP="00F80336">
      <w:pPr>
        <w:pStyle w:val="Bibliography"/>
        <w:rPr>
          <w:color w:val="auto"/>
        </w:rPr>
      </w:pPr>
      <w:r w:rsidRPr="00F80336">
        <w:rPr>
          <w:color w:val="auto"/>
        </w:rPr>
        <w:t xml:space="preserve">Mooney, H., &amp; Newton, M. (2012). The Anatomy of a Data Citation: Discovery, Reuse, and Credit. </w:t>
      </w:r>
      <w:proofErr w:type="gramStart"/>
      <w:r w:rsidRPr="00F80336">
        <w:rPr>
          <w:i/>
          <w:iCs/>
          <w:color w:val="auto"/>
        </w:rPr>
        <w:t>Journal of Librarianship &amp; Scholarly Communication</w:t>
      </w:r>
      <w:r w:rsidRPr="00F80336">
        <w:rPr>
          <w:color w:val="auto"/>
        </w:rPr>
        <w:t xml:space="preserve">, </w:t>
      </w:r>
      <w:r w:rsidRPr="00F80336">
        <w:rPr>
          <w:i/>
          <w:iCs/>
          <w:color w:val="auto"/>
        </w:rPr>
        <w:t>1</w:t>
      </w:r>
      <w:r w:rsidRPr="00F80336">
        <w:rPr>
          <w:color w:val="auto"/>
        </w:rPr>
        <w:t>(1).</w:t>
      </w:r>
      <w:proofErr w:type="gramEnd"/>
      <w:r w:rsidRPr="00F80336">
        <w:rPr>
          <w:color w:val="auto"/>
        </w:rPr>
        <w:t xml:space="preserve"> Retrieved from http://search.ebscohost.com/login.aspx</w:t>
      </w:r>
      <w:proofErr w:type="gramStart"/>
      <w:r w:rsidRPr="00F80336">
        <w:rPr>
          <w:color w:val="auto"/>
        </w:rPr>
        <w:t>?direct</w:t>
      </w:r>
      <w:proofErr w:type="gramEnd"/>
      <w:r w:rsidRPr="00F80336">
        <w:rPr>
          <w:color w:val="auto"/>
        </w:rPr>
        <w:t>=true&amp;profile=ehost&amp;scope=site&amp;authtype=crawler&amp;jrnl=21623309&amp;AN=81282417&amp;h=KyFyGvBtN1pUxKw268SjCV8MjJr6S95LPW0W5IUyE2UbpAfhmb2UQEdO7j2QXMwHK1XVdxKSNa5SIyrCV3Bf%2FA%3D%3D&amp;crl=c</w:t>
      </w:r>
    </w:p>
    <w:p w14:paraId="6856DC65" w14:textId="77777777" w:rsidR="00F80336" w:rsidRPr="00F80336" w:rsidRDefault="00F80336" w:rsidP="00F80336">
      <w:pPr>
        <w:pStyle w:val="Bibliography"/>
        <w:rPr>
          <w:color w:val="auto"/>
        </w:rPr>
      </w:pPr>
      <w:proofErr w:type="spellStart"/>
      <w:r w:rsidRPr="00F80336">
        <w:rPr>
          <w:color w:val="auto"/>
        </w:rPr>
        <w:t>Moravcsik</w:t>
      </w:r>
      <w:proofErr w:type="spellEnd"/>
      <w:r w:rsidRPr="00F80336">
        <w:rPr>
          <w:color w:val="auto"/>
        </w:rPr>
        <w:t xml:space="preserve">, M. J., &amp; </w:t>
      </w:r>
      <w:proofErr w:type="spellStart"/>
      <w:r w:rsidRPr="00F80336">
        <w:rPr>
          <w:color w:val="auto"/>
        </w:rPr>
        <w:t>Murugesan</w:t>
      </w:r>
      <w:proofErr w:type="spellEnd"/>
      <w:r w:rsidRPr="00F80336">
        <w:rPr>
          <w:color w:val="auto"/>
        </w:rPr>
        <w:t xml:space="preserve">, P. (1975). </w:t>
      </w:r>
      <w:proofErr w:type="gramStart"/>
      <w:r w:rsidRPr="00F80336">
        <w:rPr>
          <w:color w:val="auto"/>
        </w:rPr>
        <w:t>Some Results on the Function and Quality of Citations.</w:t>
      </w:r>
      <w:proofErr w:type="gramEnd"/>
      <w:r w:rsidRPr="00F80336">
        <w:rPr>
          <w:color w:val="auto"/>
        </w:rPr>
        <w:t xml:space="preserve"> </w:t>
      </w:r>
      <w:r w:rsidRPr="00F80336">
        <w:rPr>
          <w:i/>
          <w:iCs/>
          <w:color w:val="auto"/>
        </w:rPr>
        <w:t>Social Studies of Science</w:t>
      </w:r>
      <w:r w:rsidRPr="00F80336">
        <w:rPr>
          <w:color w:val="auto"/>
        </w:rPr>
        <w:t xml:space="preserve">, </w:t>
      </w:r>
      <w:r w:rsidRPr="00F80336">
        <w:rPr>
          <w:i/>
          <w:iCs/>
          <w:color w:val="auto"/>
        </w:rPr>
        <w:t>5</w:t>
      </w:r>
      <w:r w:rsidRPr="00F80336">
        <w:rPr>
          <w:color w:val="auto"/>
        </w:rPr>
        <w:t xml:space="preserve">(1), 86–92. </w:t>
      </w:r>
      <w:proofErr w:type="gramStart"/>
      <w:r w:rsidRPr="00F80336">
        <w:rPr>
          <w:color w:val="auto"/>
        </w:rPr>
        <w:t>doi:10.2307</w:t>
      </w:r>
      <w:proofErr w:type="gramEnd"/>
      <w:r w:rsidRPr="00F80336">
        <w:rPr>
          <w:color w:val="auto"/>
        </w:rPr>
        <w:t>/284557</w:t>
      </w:r>
    </w:p>
    <w:p w14:paraId="67520873" w14:textId="77777777" w:rsidR="00F80336" w:rsidRPr="00F80336" w:rsidRDefault="00F80336" w:rsidP="00F80336">
      <w:pPr>
        <w:pStyle w:val="Bibliography"/>
        <w:rPr>
          <w:color w:val="auto"/>
        </w:rPr>
      </w:pPr>
      <w:proofErr w:type="gramStart"/>
      <w:r w:rsidRPr="00F80336">
        <w:rPr>
          <w:color w:val="auto"/>
        </w:rPr>
        <w:t>Pham, S., &amp; Hoffmann, A. (2003).</w:t>
      </w:r>
      <w:proofErr w:type="gramEnd"/>
      <w:r w:rsidRPr="00F80336">
        <w:rPr>
          <w:color w:val="auto"/>
        </w:rPr>
        <w:t xml:space="preserve"> </w:t>
      </w:r>
      <w:proofErr w:type="gramStart"/>
      <w:r w:rsidRPr="00F80336">
        <w:rPr>
          <w:color w:val="auto"/>
        </w:rPr>
        <w:t>A new approach for scientific citation classification using cue phrases.</w:t>
      </w:r>
      <w:proofErr w:type="gramEnd"/>
      <w:r w:rsidRPr="00F80336">
        <w:rPr>
          <w:color w:val="auto"/>
        </w:rPr>
        <w:t xml:space="preserve"> </w:t>
      </w:r>
      <w:r w:rsidRPr="00F80336">
        <w:rPr>
          <w:i/>
          <w:iCs/>
          <w:color w:val="auto"/>
        </w:rPr>
        <w:t>AI 2003: Advances in Artificial Intelligence</w:t>
      </w:r>
      <w:r w:rsidRPr="00F80336">
        <w:rPr>
          <w:color w:val="auto"/>
        </w:rPr>
        <w:t>. Retrieved from http://link.springer.com/chapter/10.1007/978-3-540-24581-0_65</w:t>
      </w:r>
    </w:p>
    <w:p w14:paraId="511B03FC" w14:textId="77777777" w:rsidR="00F80336" w:rsidRPr="00F80336" w:rsidRDefault="00F80336" w:rsidP="00F80336">
      <w:pPr>
        <w:pStyle w:val="Bibliography"/>
        <w:rPr>
          <w:color w:val="auto"/>
        </w:rPr>
      </w:pPr>
      <w:proofErr w:type="spellStart"/>
      <w:r w:rsidRPr="00F80336">
        <w:rPr>
          <w:color w:val="auto"/>
        </w:rPr>
        <w:t>Piwowar</w:t>
      </w:r>
      <w:proofErr w:type="spellEnd"/>
      <w:r w:rsidRPr="00F80336">
        <w:rPr>
          <w:color w:val="auto"/>
        </w:rPr>
        <w:t xml:space="preserve">, H., &amp; </w:t>
      </w:r>
      <w:proofErr w:type="spellStart"/>
      <w:r w:rsidRPr="00F80336">
        <w:rPr>
          <w:color w:val="auto"/>
        </w:rPr>
        <w:t>Priem</w:t>
      </w:r>
      <w:proofErr w:type="spellEnd"/>
      <w:r w:rsidRPr="00F80336">
        <w:rPr>
          <w:color w:val="auto"/>
        </w:rPr>
        <w:t xml:space="preserve">, J. (2013). The power of </w:t>
      </w:r>
      <w:proofErr w:type="spellStart"/>
      <w:r w:rsidRPr="00F80336">
        <w:rPr>
          <w:color w:val="auto"/>
        </w:rPr>
        <w:t>altmetrics</w:t>
      </w:r>
      <w:proofErr w:type="spellEnd"/>
      <w:r w:rsidRPr="00F80336">
        <w:rPr>
          <w:color w:val="auto"/>
        </w:rPr>
        <w:t xml:space="preserve"> on a CV. </w:t>
      </w:r>
      <w:r w:rsidRPr="00F80336">
        <w:rPr>
          <w:i/>
          <w:iCs/>
          <w:color w:val="auto"/>
        </w:rPr>
        <w:t>Bulletin of the American Society for Information Science and Technology</w:t>
      </w:r>
      <w:r w:rsidRPr="00F80336">
        <w:rPr>
          <w:color w:val="auto"/>
        </w:rPr>
        <w:t xml:space="preserve">, </w:t>
      </w:r>
      <w:r w:rsidRPr="00F80336">
        <w:rPr>
          <w:i/>
          <w:iCs/>
          <w:color w:val="auto"/>
        </w:rPr>
        <w:t>39</w:t>
      </w:r>
      <w:r w:rsidRPr="00F80336">
        <w:rPr>
          <w:color w:val="auto"/>
        </w:rPr>
        <w:t xml:space="preserve">(4), 10–13. </w:t>
      </w:r>
      <w:proofErr w:type="gramStart"/>
      <w:r w:rsidRPr="00F80336">
        <w:rPr>
          <w:color w:val="auto"/>
        </w:rPr>
        <w:t>doi:10.1002</w:t>
      </w:r>
      <w:proofErr w:type="gramEnd"/>
      <w:r w:rsidRPr="00F80336">
        <w:rPr>
          <w:color w:val="auto"/>
        </w:rPr>
        <w:t>/bult.2013.1720390405</w:t>
      </w:r>
    </w:p>
    <w:p w14:paraId="1474BD15" w14:textId="77777777" w:rsidR="00F80336" w:rsidRPr="00F80336" w:rsidRDefault="00F80336" w:rsidP="00F80336">
      <w:pPr>
        <w:pStyle w:val="Bibliography"/>
        <w:rPr>
          <w:color w:val="auto"/>
        </w:rPr>
      </w:pPr>
      <w:proofErr w:type="gramStart"/>
      <w:r w:rsidRPr="00F80336">
        <w:rPr>
          <w:color w:val="auto"/>
        </w:rPr>
        <w:t>R Development Core Team.</w:t>
      </w:r>
      <w:proofErr w:type="gramEnd"/>
      <w:r w:rsidRPr="00F80336">
        <w:rPr>
          <w:color w:val="auto"/>
        </w:rPr>
        <w:t xml:space="preserve"> (2009). R: A Language and Environment for Statistical Computing. Retrieved from http://www.R-project.org</w:t>
      </w:r>
    </w:p>
    <w:p w14:paraId="5D867CA2" w14:textId="77777777" w:rsidR="00F80336" w:rsidRPr="00F80336" w:rsidRDefault="00F80336" w:rsidP="00F80336">
      <w:pPr>
        <w:pStyle w:val="Bibliography"/>
        <w:rPr>
          <w:color w:val="auto"/>
        </w:rPr>
      </w:pPr>
      <w:proofErr w:type="spellStart"/>
      <w:proofErr w:type="gramStart"/>
      <w:r w:rsidRPr="00F80336">
        <w:rPr>
          <w:color w:val="auto"/>
        </w:rPr>
        <w:t>Roure</w:t>
      </w:r>
      <w:proofErr w:type="spellEnd"/>
      <w:r w:rsidRPr="00F80336">
        <w:rPr>
          <w:color w:val="auto"/>
        </w:rPr>
        <w:t xml:space="preserve">, D. D., Goble, C., </w:t>
      </w:r>
      <w:proofErr w:type="spellStart"/>
      <w:r w:rsidRPr="00F80336">
        <w:rPr>
          <w:color w:val="auto"/>
        </w:rPr>
        <w:t>Aleksejevs</w:t>
      </w:r>
      <w:proofErr w:type="spellEnd"/>
      <w:r w:rsidRPr="00F80336">
        <w:rPr>
          <w:color w:val="auto"/>
        </w:rPr>
        <w:t xml:space="preserve">, S., </w:t>
      </w:r>
      <w:proofErr w:type="spellStart"/>
      <w:r w:rsidRPr="00F80336">
        <w:rPr>
          <w:color w:val="auto"/>
        </w:rPr>
        <w:t>Bechhofer</w:t>
      </w:r>
      <w:proofErr w:type="spellEnd"/>
      <w:r w:rsidRPr="00F80336">
        <w:rPr>
          <w:color w:val="auto"/>
        </w:rPr>
        <w:t xml:space="preserve">, S., </w:t>
      </w:r>
      <w:proofErr w:type="spellStart"/>
      <w:r w:rsidRPr="00F80336">
        <w:rPr>
          <w:color w:val="auto"/>
        </w:rPr>
        <w:t>Bhagat</w:t>
      </w:r>
      <w:proofErr w:type="spellEnd"/>
      <w:r w:rsidRPr="00F80336">
        <w:rPr>
          <w:color w:val="auto"/>
        </w:rPr>
        <w:t xml:space="preserve">, J., Cruickshank, D., … </w:t>
      </w:r>
      <w:proofErr w:type="spellStart"/>
      <w:r w:rsidRPr="00F80336">
        <w:rPr>
          <w:color w:val="auto"/>
        </w:rPr>
        <w:t>Poschen</w:t>
      </w:r>
      <w:proofErr w:type="spellEnd"/>
      <w:r w:rsidRPr="00F80336">
        <w:rPr>
          <w:color w:val="auto"/>
        </w:rPr>
        <w:t>, M. (2009).</w:t>
      </w:r>
      <w:proofErr w:type="gramEnd"/>
      <w:r w:rsidRPr="00F80336">
        <w:rPr>
          <w:color w:val="auto"/>
        </w:rPr>
        <w:t xml:space="preserve"> Towards Open Science: The </w:t>
      </w:r>
      <w:proofErr w:type="spellStart"/>
      <w:r w:rsidRPr="00F80336">
        <w:rPr>
          <w:color w:val="auto"/>
        </w:rPr>
        <w:t>myExperiment</w:t>
      </w:r>
      <w:proofErr w:type="spellEnd"/>
      <w:r w:rsidRPr="00F80336">
        <w:rPr>
          <w:color w:val="auto"/>
        </w:rPr>
        <w:t xml:space="preserve"> approach. </w:t>
      </w:r>
      <w:r w:rsidRPr="00F80336">
        <w:rPr>
          <w:i/>
          <w:iCs/>
          <w:color w:val="auto"/>
        </w:rPr>
        <w:t>Concurrency and Computation: Practice and Experience</w:t>
      </w:r>
      <w:r w:rsidRPr="00F80336">
        <w:rPr>
          <w:color w:val="auto"/>
        </w:rPr>
        <w:t xml:space="preserve">, </w:t>
      </w:r>
      <w:r w:rsidRPr="00F80336">
        <w:rPr>
          <w:i/>
          <w:iCs/>
          <w:color w:val="auto"/>
        </w:rPr>
        <w:t>22</w:t>
      </w:r>
      <w:r w:rsidRPr="00F80336">
        <w:rPr>
          <w:color w:val="auto"/>
        </w:rPr>
        <w:t>(17), 2335–2353.</w:t>
      </w:r>
    </w:p>
    <w:p w14:paraId="0B6840ED" w14:textId="77777777" w:rsidR="00F80336" w:rsidRPr="00F80336" w:rsidRDefault="00F80336" w:rsidP="00F80336">
      <w:pPr>
        <w:pStyle w:val="Bibliography"/>
        <w:rPr>
          <w:color w:val="auto"/>
        </w:rPr>
      </w:pPr>
      <w:r w:rsidRPr="00F80336">
        <w:rPr>
          <w:color w:val="auto"/>
        </w:rPr>
        <w:t>Science Watch. (2003)</w:t>
      </w:r>
      <w:proofErr w:type="gramStart"/>
      <w:r w:rsidRPr="00F80336">
        <w:rPr>
          <w:color w:val="auto"/>
        </w:rPr>
        <w:t>. Twenty Years of Citation Superstars.</w:t>
      </w:r>
      <w:proofErr w:type="gramEnd"/>
      <w:r w:rsidRPr="00F80336">
        <w:rPr>
          <w:color w:val="auto"/>
        </w:rPr>
        <w:t xml:space="preserve"> </w:t>
      </w:r>
      <w:proofErr w:type="gramStart"/>
      <w:r w:rsidRPr="00F80336">
        <w:rPr>
          <w:i/>
          <w:iCs/>
          <w:color w:val="auto"/>
        </w:rPr>
        <w:t>Science Watch</w:t>
      </w:r>
      <w:r w:rsidRPr="00F80336">
        <w:rPr>
          <w:color w:val="auto"/>
        </w:rPr>
        <w:t xml:space="preserve">, </w:t>
      </w:r>
      <w:r w:rsidRPr="00F80336">
        <w:rPr>
          <w:i/>
          <w:iCs/>
          <w:color w:val="auto"/>
        </w:rPr>
        <w:t>14</w:t>
      </w:r>
      <w:r w:rsidRPr="00F80336">
        <w:rPr>
          <w:color w:val="auto"/>
        </w:rPr>
        <w:t>(5).</w:t>
      </w:r>
      <w:proofErr w:type="gramEnd"/>
      <w:r w:rsidRPr="00F80336">
        <w:rPr>
          <w:color w:val="auto"/>
        </w:rPr>
        <w:t xml:space="preserve"> Retrieved from http://www.sciencewatch.com/sept-oct2003/sw_sept-oct2003_page1.htm</w:t>
      </w:r>
    </w:p>
    <w:p w14:paraId="398F710E" w14:textId="77777777" w:rsidR="00F80336" w:rsidRPr="00F80336" w:rsidRDefault="00F80336" w:rsidP="00F80336">
      <w:pPr>
        <w:pStyle w:val="Bibliography"/>
        <w:rPr>
          <w:color w:val="auto"/>
        </w:rPr>
      </w:pPr>
      <w:proofErr w:type="spellStart"/>
      <w:r w:rsidRPr="00F80336">
        <w:rPr>
          <w:color w:val="auto"/>
        </w:rPr>
        <w:t>Sellitto</w:t>
      </w:r>
      <w:proofErr w:type="spellEnd"/>
      <w:r w:rsidRPr="00F80336">
        <w:rPr>
          <w:color w:val="auto"/>
        </w:rPr>
        <w:t xml:space="preserve">, C. (2005). The impact of impermanent Web-located citations: A study of 123 scholarly conference publications. </w:t>
      </w:r>
      <w:r w:rsidRPr="00F80336">
        <w:rPr>
          <w:i/>
          <w:iCs/>
          <w:color w:val="auto"/>
        </w:rPr>
        <w:t>Journal of the American Society for Information Science and Technology</w:t>
      </w:r>
      <w:r w:rsidRPr="00F80336">
        <w:rPr>
          <w:color w:val="auto"/>
        </w:rPr>
        <w:t xml:space="preserve">, </w:t>
      </w:r>
      <w:r w:rsidRPr="00F80336">
        <w:rPr>
          <w:i/>
          <w:iCs/>
          <w:color w:val="auto"/>
        </w:rPr>
        <w:t>56</w:t>
      </w:r>
      <w:r w:rsidRPr="00F80336">
        <w:rPr>
          <w:color w:val="auto"/>
        </w:rPr>
        <w:t xml:space="preserve">(7), 695–703. </w:t>
      </w:r>
      <w:proofErr w:type="gramStart"/>
      <w:r w:rsidRPr="00F80336">
        <w:rPr>
          <w:color w:val="auto"/>
        </w:rPr>
        <w:t>doi:10.1002</w:t>
      </w:r>
      <w:proofErr w:type="gramEnd"/>
      <w:r w:rsidRPr="00F80336">
        <w:rPr>
          <w:color w:val="auto"/>
        </w:rPr>
        <w:t>/asi.20159</w:t>
      </w:r>
    </w:p>
    <w:p w14:paraId="4EF0FF53" w14:textId="77777777" w:rsidR="00F80336" w:rsidRPr="00F80336" w:rsidRDefault="00F80336" w:rsidP="00F80336">
      <w:pPr>
        <w:pStyle w:val="Bibliography"/>
        <w:rPr>
          <w:color w:val="auto"/>
        </w:rPr>
      </w:pPr>
      <w:r w:rsidRPr="00F80336">
        <w:rPr>
          <w:color w:val="auto"/>
        </w:rPr>
        <w:t xml:space="preserve">Simons, N., </w:t>
      </w:r>
      <w:proofErr w:type="spellStart"/>
      <w:r w:rsidRPr="00F80336">
        <w:rPr>
          <w:color w:val="auto"/>
        </w:rPr>
        <w:t>Visser</w:t>
      </w:r>
      <w:proofErr w:type="spellEnd"/>
      <w:r w:rsidRPr="00F80336">
        <w:rPr>
          <w:color w:val="auto"/>
        </w:rPr>
        <w:t xml:space="preserve">, K., &amp; Searle, S. (2013). Growing Institutional Support for Data Citation: Results of a Partnership Between Griffith University and the Australian National Data Service. </w:t>
      </w:r>
      <w:proofErr w:type="gramStart"/>
      <w:r w:rsidRPr="00F80336">
        <w:rPr>
          <w:i/>
          <w:iCs/>
          <w:color w:val="auto"/>
        </w:rPr>
        <w:t>D-Lib Magazine</w:t>
      </w:r>
      <w:r w:rsidRPr="00F80336">
        <w:rPr>
          <w:color w:val="auto"/>
        </w:rPr>
        <w:t xml:space="preserve">, </w:t>
      </w:r>
      <w:r w:rsidRPr="00F80336">
        <w:rPr>
          <w:i/>
          <w:iCs/>
          <w:color w:val="auto"/>
        </w:rPr>
        <w:t>19</w:t>
      </w:r>
      <w:r w:rsidRPr="00F80336">
        <w:rPr>
          <w:color w:val="auto"/>
        </w:rPr>
        <w:t>(11/12).</w:t>
      </w:r>
      <w:proofErr w:type="gramEnd"/>
      <w:r w:rsidRPr="00F80336">
        <w:rPr>
          <w:color w:val="auto"/>
        </w:rPr>
        <w:t xml:space="preserve"> </w:t>
      </w:r>
      <w:proofErr w:type="gramStart"/>
      <w:r w:rsidRPr="00F80336">
        <w:rPr>
          <w:color w:val="auto"/>
        </w:rPr>
        <w:t>doi:10.1045</w:t>
      </w:r>
      <w:proofErr w:type="gramEnd"/>
      <w:r w:rsidRPr="00F80336">
        <w:rPr>
          <w:color w:val="auto"/>
        </w:rPr>
        <w:t>/november2013-simons</w:t>
      </w:r>
    </w:p>
    <w:p w14:paraId="0E7FF9CF" w14:textId="77777777" w:rsidR="00F80336" w:rsidRPr="00F80336" w:rsidRDefault="00F80336" w:rsidP="00F80336">
      <w:pPr>
        <w:pStyle w:val="Bibliography"/>
        <w:rPr>
          <w:color w:val="auto"/>
        </w:rPr>
      </w:pPr>
      <w:proofErr w:type="gramStart"/>
      <w:r w:rsidRPr="00F80336">
        <w:rPr>
          <w:color w:val="auto"/>
        </w:rPr>
        <w:t xml:space="preserve">Stewart, C. A., </w:t>
      </w:r>
      <w:proofErr w:type="spellStart"/>
      <w:r w:rsidRPr="00F80336">
        <w:rPr>
          <w:color w:val="auto"/>
        </w:rPr>
        <w:t>Almes</w:t>
      </w:r>
      <w:proofErr w:type="spellEnd"/>
      <w:r w:rsidRPr="00F80336">
        <w:rPr>
          <w:color w:val="auto"/>
        </w:rPr>
        <w:t>, G. T., &amp; Wheeler, B. C. (Eds.).</w:t>
      </w:r>
      <w:proofErr w:type="gramEnd"/>
      <w:r w:rsidRPr="00F80336">
        <w:rPr>
          <w:color w:val="auto"/>
        </w:rPr>
        <w:t xml:space="preserve"> (2010)</w:t>
      </w:r>
      <w:proofErr w:type="gramStart"/>
      <w:r w:rsidRPr="00F80336">
        <w:rPr>
          <w:color w:val="auto"/>
        </w:rPr>
        <w:t>. NSF Cyberinfrastructure Software Sustainability and Reusability Workshop Report.</w:t>
      </w:r>
      <w:proofErr w:type="gramEnd"/>
      <w:r w:rsidRPr="00F80336">
        <w:rPr>
          <w:color w:val="auto"/>
        </w:rPr>
        <w:t xml:space="preserve"> Retrieved from http://hdl.handle.net/2022/6701</w:t>
      </w:r>
    </w:p>
    <w:p w14:paraId="5E9F27D4" w14:textId="77777777" w:rsidR="00F80336" w:rsidRPr="00F80336" w:rsidRDefault="00F80336" w:rsidP="00F80336">
      <w:pPr>
        <w:pStyle w:val="Bibliography"/>
        <w:rPr>
          <w:color w:val="auto"/>
        </w:rPr>
      </w:pPr>
      <w:proofErr w:type="spellStart"/>
      <w:proofErr w:type="gramStart"/>
      <w:r w:rsidRPr="00F80336">
        <w:rPr>
          <w:color w:val="auto"/>
        </w:rPr>
        <w:t>Stodden</w:t>
      </w:r>
      <w:proofErr w:type="spellEnd"/>
      <w:r w:rsidRPr="00F80336">
        <w:rPr>
          <w:color w:val="auto"/>
        </w:rPr>
        <w:t xml:space="preserve">, V., </w:t>
      </w:r>
      <w:proofErr w:type="spellStart"/>
      <w:r w:rsidRPr="00F80336">
        <w:rPr>
          <w:color w:val="auto"/>
        </w:rPr>
        <w:t>Donoho</w:t>
      </w:r>
      <w:proofErr w:type="spellEnd"/>
      <w:r w:rsidRPr="00F80336">
        <w:rPr>
          <w:color w:val="auto"/>
        </w:rPr>
        <w:t xml:space="preserve">, D., </w:t>
      </w:r>
      <w:proofErr w:type="spellStart"/>
      <w:r w:rsidRPr="00F80336">
        <w:rPr>
          <w:color w:val="auto"/>
        </w:rPr>
        <w:t>Fomel</w:t>
      </w:r>
      <w:proofErr w:type="spellEnd"/>
      <w:r w:rsidRPr="00F80336">
        <w:rPr>
          <w:color w:val="auto"/>
        </w:rPr>
        <w:t xml:space="preserve">, S., Friedlander, M., Gerstein, M., </w:t>
      </w:r>
      <w:proofErr w:type="spellStart"/>
      <w:r w:rsidRPr="00F80336">
        <w:rPr>
          <w:color w:val="auto"/>
        </w:rPr>
        <w:t>LeVeque</w:t>
      </w:r>
      <w:proofErr w:type="spellEnd"/>
      <w:r w:rsidRPr="00F80336">
        <w:rPr>
          <w:color w:val="auto"/>
        </w:rPr>
        <w:t>, R., … Wiggins, C. (2010).</w:t>
      </w:r>
      <w:proofErr w:type="gramEnd"/>
      <w:r w:rsidRPr="00F80336">
        <w:rPr>
          <w:color w:val="auto"/>
        </w:rPr>
        <w:t xml:space="preserve"> Reproducible Research. </w:t>
      </w:r>
      <w:proofErr w:type="gramStart"/>
      <w:r w:rsidRPr="00F80336">
        <w:rPr>
          <w:i/>
          <w:iCs/>
          <w:color w:val="auto"/>
        </w:rPr>
        <w:t>Computing in Science and Engineering</w:t>
      </w:r>
      <w:r w:rsidRPr="00F80336">
        <w:rPr>
          <w:color w:val="auto"/>
        </w:rPr>
        <w:t xml:space="preserve">, </w:t>
      </w:r>
      <w:r w:rsidRPr="00F80336">
        <w:rPr>
          <w:i/>
          <w:iCs/>
          <w:color w:val="auto"/>
        </w:rPr>
        <w:t>12</w:t>
      </w:r>
      <w:r w:rsidRPr="00F80336">
        <w:rPr>
          <w:color w:val="auto"/>
        </w:rPr>
        <w:t>(5), 8–13.</w:t>
      </w:r>
      <w:proofErr w:type="gramEnd"/>
    </w:p>
    <w:p w14:paraId="1AC7E19C" w14:textId="77777777" w:rsidR="00F80336" w:rsidRPr="00F80336" w:rsidRDefault="00F80336" w:rsidP="00F80336">
      <w:pPr>
        <w:pStyle w:val="Bibliography"/>
        <w:rPr>
          <w:color w:val="auto"/>
        </w:rPr>
      </w:pPr>
      <w:proofErr w:type="spellStart"/>
      <w:proofErr w:type="gramStart"/>
      <w:r w:rsidRPr="00F80336">
        <w:rPr>
          <w:color w:val="auto"/>
        </w:rPr>
        <w:t>Stodden</w:t>
      </w:r>
      <w:proofErr w:type="spellEnd"/>
      <w:r w:rsidRPr="00F80336">
        <w:rPr>
          <w:color w:val="auto"/>
        </w:rPr>
        <w:t xml:space="preserve">, V., </w:t>
      </w:r>
      <w:proofErr w:type="spellStart"/>
      <w:r w:rsidRPr="00F80336">
        <w:rPr>
          <w:color w:val="auto"/>
        </w:rPr>
        <w:t>Guo</w:t>
      </w:r>
      <w:proofErr w:type="spellEnd"/>
      <w:r w:rsidRPr="00F80336">
        <w:rPr>
          <w:color w:val="auto"/>
        </w:rPr>
        <w:t>, P., &amp; Ma, Z. (2013).</w:t>
      </w:r>
      <w:proofErr w:type="gramEnd"/>
      <w:r w:rsidRPr="00F80336">
        <w:rPr>
          <w:color w:val="auto"/>
        </w:rPr>
        <w:t xml:space="preserve"> Toward Reproducible Computational Research: An Empirical Analysis of Data and Code Policy Adoption by Journals. </w:t>
      </w:r>
      <w:proofErr w:type="spellStart"/>
      <w:r w:rsidRPr="00F80336">
        <w:rPr>
          <w:i/>
          <w:iCs/>
          <w:color w:val="auto"/>
        </w:rPr>
        <w:t>PLoS</w:t>
      </w:r>
      <w:proofErr w:type="spellEnd"/>
      <w:r w:rsidRPr="00F80336">
        <w:rPr>
          <w:i/>
          <w:iCs/>
          <w:color w:val="auto"/>
        </w:rPr>
        <w:t xml:space="preserve"> ONE</w:t>
      </w:r>
      <w:r w:rsidRPr="00F80336">
        <w:rPr>
          <w:color w:val="auto"/>
        </w:rPr>
        <w:t xml:space="preserve">, </w:t>
      </w:r>
      <w:r w:rsidRPr="00F80336">
        <w:rPr>
          <w:i/>
          <w:iCs/>
          <w:color w:val="auto"/>
        </w:rPr>
        <w:t>8</w:t>
      </w:r>
      <w:r w:rsidRPr="00F80336">
        <w:rPr>
          <w:color w:val="auto"/>
        </w:rPr>
        <w:t xml:space="preserve">(6), e67111. </w:t>
      </w:r>
      <w:proofErr w:type="gramStart"/>
      <w:r w:rsidRPr="00F80336">
        <w:rPr>
          <w:color w:val="auto"/>
        </w:rPr>
        <w:t>doi:10.1371</w:t>
      </w:r>
      <w:proofErr w:type="gramEnd"/>
      <w:r w:rsidRPr="00F80336">
        <w:rPr>
          <w:color w:val="auto"/>
        </w:rPr>
        <w:t>/journal.pone.0067111</w:t>
      </w:r>
    </w:p>
    <w:p w14:paraId="0126DF3D" w14:textId="77777777" w:rsidR="00F80336" w:rsidRPr="00F80336" w:rsidRDefault="00F80336" w:rsidP="00F80336">
      <w:pPr>
        <w:pStyle w:val="Bibliography"/>
        <w:rPr>
          <w:color w:val="auto"/>
        </w:rPr>
      </w:pPr>
      <w:proofErr w:type="spellStart"/>
      <w:proofErr w:type="gramStart"/>
      <w:r w:rsidRPr="00F80336">
        <w:rPr>
          <w:color w:val="auto"/>
        </w:rPr>
        <w:t>Stodden</w:t>
      </w:r>
      <w:proofErr w:type="spellEnd"/>
      <w:r w:rsidRPr="00F80336">
        <w:rPr>
          <w:color w:val="auto"/>
        </w:rPr>
        <w:t xml:space="preserve">, V., </w:t>
      </w:r>
      <w:proofErr w:type="spellStart"/>
      <w:r w:rsidRPr="00F80336">
        <w:rPr>
          <w:color w:val="auto"/>
        </w:rPr>
        <w:t>Hurlin</w:t>
      </w:r>
      <w:proofErr w:type="spellEnd"/>
      <w:r w:rsidRPr="00F80336">
        <w:rPr>
          <w:color w:val="auto"/>
        </w:rPr>
        <w:t xml:space="preserve">, C., &amp; </w:t>
      </w:r>
      <w:proofErr w:type="spellStart"/>
      <w:r w:rsidRPr="00F80336">
        <w:rPr>
          <w:color w:val="auto"/>
        </w:rPr>
        <w:t>Perignon</w:t>
      </w:r>
      <w:proofErr w:type="spellEnd"/>
      <w:r w:rsidRPr="00F80336">
        <w:rPr>
          <w:color w:val="auto"/>
        </w:rPr>
        <w:t>, C. (2012).</w:t>
      </w:r>
      <w:proofErr w:type="gramEnd"/>
      <w:r w:rsidRPr="00F80336">
        <w:rPr>
          <w:color w:val="auto"/>
        </w:rPr>
        <w:t xml:space="preserve"> RunMyCode.org: A novel dissemination and collaboration platform for executing published computational results. In </w:t>
      </w:r>
      <w:r w:rsidRPr="00F80336">
        <w:rPr>
          <w:i/>
          <w:iCs/>
          <w:color w:val="auto"/>
        </w:rPr>
        <w:t>2012 IEEE 8th International Conference on E-Science (e-Science)</w:t>
      </w:r>
      <w:r w:rsidRPr="00F80336">
        <w:rPr>
          <w:color w:val="auto"/>
        </w:rPr>
        <w:t xml:space="preserve"> (pp. 1–8). doi</w:t>
      </w:r>
      <w:proofErr w:type="gramStart"/>
      <w:r w:rsidRPr="00F80336">
        <w:rPr>
          <w:color w:val="auto"/>
        </w:rPr>
        <w:t>:10.1109</w:t>
      </w:r>
      <w:proofErr w:type="gramEnd"/>
      <w:r w:rsidRPr="00F80336">
        <w:rPr>
          <w:color w:val="auto"/>
        </w:rPr>
        <w:t>/eScience.2012.6404455</w:t>
      </w:r>
    </w:p>
    <w:p w14:paraId="4B4ED82A" w14:textId="77777777" w:rsidR="00F80336" w:rsidRPr="00F80336" w:rsidRDefault="00F80336" w:rsidP="00F80336">
      <w:pPr>
        <w:pStyle w:val="Bibliography"/>
        <w:rPr>
          <w:color w:val="auto"/>
        </w:rPr>
      </w:pPr>
      <w:proofErr w:type="spellStart"/>
      <w:r w:rsidRPr="00F80336">
        <w:rPr>
          <w:color w:val="auto"/>
        </w:rPr>
        <w:t>Strijkers</w:t>
      </w:r>
      <w:proofErr w:type="spellEnd"/>
      <w:r w:rsidRPr="00F80336">
        <w:rPr>
          <w:color w:val="auto"/>
        </w:rPr>
        <w:t xml:space="preserve">, R., Cushing, R., </w:t>
      </w:r>
      <w:proofErr w:type="spellStart"/>
      <w:r w:rsidRPr="00F80336">
        <w:rPr>
          <w:color w:val="auto"/>
        </w:rPr>
        <w:t>Vasyunin</w:t>
      </w:r>
      <w:proofErr w:type="spellEnd"/>
      <w:r w:rsidRPr="00F80336">
        <w:rPr>
          <w:color w:val="auto"/>
        </w:rPr>
        <w:t xml:space="preserve">, D., de </w:t>
      </w:r>
      <w:proofErr w:type="spellStart"/>
      <w:r w:rsidRPr="00F80336">
        <w:rPr>
          <w:color w:val="auto"/>
        </w:rPr>
        <w:t>Laat</w:t>
      </w:r>
      <w:proofErr w:type="spellEnd"/>
      <w:r w:rsidRPr="00F80336">
        <w:rPr>
          <w:color w:val="auto"/>
        </w:rPr>
        <w:t xml:space="preserve">, C., </w:t>
      </w:r>
      <w:proofErr w:type="spellStart"/>
      <w:r w:rsidRPr="00F80336">
        <w:rPr>
          <w:color w:val="auto"/>
        </w:rPr>
        <w:t>Belloum</w:t>
      </w:r>
      <w:proofErr w:type="spellEnd"/>
      <w:r w:rsidRPr="00F80336">
        <w:rPr>
          <w:color w:val="auto"/>
        </w:rPr>
        <w:t xml:space="preserve">, A. S. Z., &amp; Meijer, R. (2011). </w:t>
      </w:r>
      <w:proofErr w:type="gramStart"/>
      <w:r w:rsidRPr="00F80336">
        <w:rPr>
          <w:color w:val="auto"/>
        </w:rPr>
        <w:t>Toward Executable Scientiﬁc Publications.</w:t>
      </w:r>
      <w:proofErr w:type="gramEnd"/>
      <w:r w:rsidRPr="00F80336">
        <w:rPr>
          <w:color w:val="auto"/>
        </w:rPr>
        <w:t xml:space="preserve"> </w:t>
      </w:r>
      <w:proofErr w:type="spellStart"/>
      <w:proofErr w:type="gramStart"/>
      <w:r w:rsidRPr="00F80336">
        <w:rPr>
          <w:i/>
          <w:iCs/>
          <w:color w:val="auto"/>
        </w:rPr>
        <w:t>Procedia</w:t>
      </w:r>
      <w:proofErr w:type="spellEnd"/>
      <w:r w:rsidRPr="00F80336">
        <w:rPr>
          <w:i/>
          <w:iCs/>
          <w:color w:val="auto"/>
        </w:rPr>
        <w:t xml:space="preserve"> Computer Science</w:t>
      </w:r>
      <w:r w:rsidRPr="00F80336">
        <w:rPr>
          <w:color w:val="auto"/>
        </w:rPr>
        <w:t xml:space="preserve">, </w:t>
      </w:r>
      <w:r w:rsidRPr="00F80336">
        <w:rPr>
          <w:i/>
          <w:iCs/>
          <w:color w:val="auto"/>
        </w:rPr>
        <w:t>4</w:t>
      </w:r>
      <w:r w:rsidRPr="00F80336">
        <w:rPr>
          <w:color w:val="auto"/>
        </w:rPr>
        <w:t>, 707–715.</w:t>
      </w:r>
      <w:proofErr w:type="gramEnd"/>
      <w:r w:rsidRPr="00F80336">
        <w:rPr>
          <w:color w:val="auto"/>
        </w:rPr>
        <w:t xml:space="preserve"> </w:t>
      </w:r>
      <w:proofErr w:type="gramStart"/>
      <w:r w:rsidRPr="00F80336">
        <w:rPr>
          <w:color w:val="auto"/>
        </w:rPr>
        <w:t>doi:10.1016</w:t>
      </w:r>
      <w:proofErr w:type="gramEnd"/>
      <w:r w:rsidRPr="00F80336">
        <w:rPr>
          <w:color w:val="auto"/>
        </w:rPr>
        <w:t>/j.procs.2011.04.074</w:t>
      </w:r>
    </w:p>
    <w:p w14:paraId="2AC79528" w14:textId="77777777" w:rsidR="00F80336" w:rsidRPr="00F80336" w:rsidRDefault="00F80336" w:rsidP="00F80336">
      <w:pPr>
        <w:pStyle w:val="Bibliography"/>
        <w:rPr>
          <w:color w:val="auto"/>
        </w:rPr>
      </w:pPr>
      <w:proofErr w:type="spellStart"/>
      <w:proofErr w:type="gramStart"/>
      <w:r w:rsidRPr="00F80336">
        <w:rPr>
          <w:color w:val="auto"/>
        </w:rPr>
        <w:t>Teufel</w:t>
      </w:r>
      <w:proofErr w:type="spellEnd"/>
      <w:r w:rsidRPr="00F80336">
        <w:rPr>
          <w:color w:val="auto"/>
        </w:rPr>
        <w:t xml:space="preserve">, S., &amp; </w:t>
      </w:r>
      <w:proofErr w:type="spellStart"/>
      <w:r w:rsidRPr="00F80336">
        <w:rPr>
          <w:color w:val="auto"/>
        </w:rPr>
        <w:t>Tidhar</w:t>
      </w:r>
      <w:proofErr w:type="spellEnd"/>
      <w:r w:rsidRPr="00F80336">
        <w:rPr>
          <w:color w:val="auto"/>
        </w:rPr>
        <w:t>, D. (2006).</w:t>
      </w:r>
      <w:proofErr w:type="gramEnd"/>
      <w:r w:rsidRPr="00F80336">
        <w:rPr>
          <w:color w:val="auto"/>
        </w:rPr>
        <w:t xml:space="preserve"> </w:t>
      </w:r>
      <w:proofErr w:type="gramStart"/>
      <w:r w:rsidRPr="00F80336">
        <w:rPr>
          <w:color w:val="auto"/>
        </w:rPr>
        <w:t>Automatic classification of citation function.</w:t>
      </w:r>
      <w:proofErr w:type="gramEnd"/>
      <w:r w:rsidRPr="00F80336">
        <w:rPr>
          <w:color w:val="auto"/>
        </w:rPr>
        <w:t xml:space="preserve"> </w:t>
      </w:r>
      <w:r w:rsidRPr="00F80336">
        <w:rPr>
          <w:i/>
          <w:iCs/>
          <w:color w:val="auto"/>
        </w:rPr>
        <w:t>Computational Linguistics</w:t>
      </w:r>
      <w:r w:rsidRPr="00F80336">
        <w:rPr>
          <w:color w:val="auto"/>
        </w:rPr>
        <w:t>, (July), 103–110.</w:t>
      </w:r>
    </w:p>
    <w:p w14:paraId="45B1F2ED" w14:textId="77777777" w:rsidR="00F80336" w:rsidRPr="00F80336" w:rsidRDefault="00F80336" w:rsidP="00F80336">
      <w:pPr>
        <w:pStyle w:val="Bibliography"/>
        <w:rPr>
          <w:color w:val="auto"/>
        </w:rPr>
      </w:pPr>
      <w:r w:rsidRPr="00F80336">
        <w:rPr>
          <w:color w:val="auto"/>
        </w:rPr>
        <w:t xml:space="preserve">Wickham, H. (2009). </w:t>
      </w:r>
      <w:proofErr w:type="gramStart"/>
      <w:r w:rsidRPr="00F80336">
        <w:rPr>
          <w:i/>
          <w:iCs/>
          <w:color w:val="auto"/>
        </w:rPr>
        <w:t>ggplot2</w:t>
      </w:r>
      <w:proofErr w:type="gramEnd"/>
      <w:r w:rsidRPr="00F80336">
        <w:rPr>
          <w:i/>
          <w:iCs/>
          <w:color w:val="auto"/>
        </w:rPr>
        <w:t>: Elegant Graphics for Data Analysis</w:t>
      </w:r>
      <w:r w:rsidRPr="00F80336">
        <w:rPr>
          <w:color w:val="auto"/>
        </w:rPr>
        <w:t>.</w:t>
      </w:r>
    </w:p>
    <w:p w14:paraId="56C14E4E" w14:textId="77777777" w:rsidR="00F80336" w:rsidRPr="00F80336" w:rsidRDefault="00F80336" w:rsidP="00F80336">
      <w:pPr>
        <w:pStyle w:val="Bibliography"/>
        <w:rPr>
          <w:color w:val="auto"/>
        </w:rPr>
      </w:pPr>
      <w:proofErr w:type="spellStart"/>
      <w:proofErr w:type="gramStart"/>
      <w:r w:rsidRPr="00F80336">
        <w:rPr>
          <w:color w:val="auto"/>
        </w:rPr>
        <w:t>Willighagen</w:t>
      </w:r>
      <w:proofErr w:type="spellEnd"/>
      <w:r w:rsidRPr="00F80336">
        <w:rPr>
          <w:color w:val="auto"/>
        </w:rPr>
        <w:t>, E. (2013).</w:t>
      </w:r>
      <w:proofErr w:type="gramEnd"/>
      <w:r w:rsidRPr="00F80336">
        <w:rPr>
          <w:color w:val="auto"/>
        </w:rPr>
        <w:t xml:space="preserve"> Accessing biological data with semantic web technologies. </w:t>
      </w:r>
      <w:r w:rsidRPr="00F80336">
        <w:rPr>
          <w:i/>
          <w:iCs/>
          <w:color w:val="auto"/>
        </w:rPr>
        <w:t>Peer J Pre-Prints</w:t>
      </w:r>
      <w:r w:rsidRPr="00F80336">
        <w:rPr>
          <w:color w:val="auto"/>
        </w:rPr>
        <w:t>.</w:t>
      </w:r>
    </w:p>
    <w:p w14:paraId="568E0ED0" w14:textId="209649B0" w:rsidR="002214DF" w:rsidRDefault="00E67384">
      <w:pPr>
        <w:pStyle w:val="Normal1"/>
      </w:pPr>
      <w:r>
        <w:fldChar w:fldCharType="end"/>
      </w:r>
    </w:p>
    <w:p w14:paraId="7F820BA3" w14:textId="77777777" w:rsidR="002214DF" w:rsidRDefault="002214DF">
      <w:r>
        <w:br w:type="page"/>
      </w:r>
    </w:p>
    <w:p w14:paraId="39079825" w14:textId="247F34FA" w:rsidR="002214DF" w:rsidRDefault="002214DF" w:rsidP="006220C1">
      <w:pPr>
        <w:pStyle w:val="Heading1"/>
      </w:pPr>
      <w:r>
        <w:t>Appendix 1: Details of Sampling Frame and Journals in sample</w:t>
      </w:r>
    </w:p>
    <w:p w14:paraId="1E0442B1" w14:textId="77777777" w:rsidR="002214DF" w:rsidRDefault="002214DF">
      <w:pPr>
        <w:pStyle w:val="Normal1"/>
      </w:pPr>
    </w:p>
    <w:p w14:paraId="54B79957" w14:textId="61E04E0A" w:rsidR="002214DF" w:rsidRDefault="002214DF" w:rsidP="002214DF">
      <w:pPr>
        <w:rPr>
          <w:rFonts w:eastAsia="Times New Roman"/>
          <w:sz w:val="23"/>
          <w:szCs w:val="23"/>
        </w:rPr>
      </w:pPr>
      <w:r>
        <w:rPr>
          <w:rFonts w:eastAsia="Times New Roman"/>
          <w:sz w:val="23"/>
          <w:szCs w:val="23"/>
        </w:rPr>
        <w:t xml:space="preserve">The sampling frame included all journals in the 2010 edition of the ISI Web of Science, using the </w:t>
      </w:r>
      <w:r w:rsidRPr="002214DF">
        <w:rPr>
          <w:rFonts w:eastAsia="Times New Roman"/>
          <w:sz w:val="23"/>
          <w:szCs w:val="23"/>
        </w:rPr>
        <w:t>Journal Citation Reports</w:t>
      </w:r>
      <w:r>
        <w:rPr>
          <w:rFonts w:eastAsia="Times New Roman"/>
          <w:sz w:val="23"/>
          <w:szCs w:val="23"/>
        </w:rPr>
        <w:t xml:space="preserve"> tool. We included these categories:</w:t>
      </w:r>
    </w:p>
    <w:p w14:paraId="1DC6776D" w14:textId="77777777" w:rsidR="002214DF" w:rsidRPr="002214DF" w:rsidRDefault="002214DF" w:rsidP="002214DF">
      <w:pPr>
        <w:rPr>
          <w:rFonts w:ascii="Times" w:eastAsia="Times New Roman" w:hAnsi="Times" w:cs="Times New Roman"/>
          <w:color w:val="auto"/>
          <w:sz w:val="20"/>
        </w:rPr>
      </w:pPr>
    </w:p>
    <w:tbl>
      <w:tblPr>
        <w:tblStyle w:val="TableGrid"/>
        <w:tblW w:w="0" w:type="auto"/>
        <w:tblLook w:val="04A0" w:firstRow="1" w:lastRow="0" w:firstColumn="1" w:lastColumn="0" w:noHBand="0" w:noVBand="1"/>
      </w:tblPr>
      <w:tblGrid>
        <w:gridCol w:w="4788"/>
        <w:gridCol w:w="4788"/>
      </w:tblGrid>
      <w:tr w:rsidR="00347157" w:rsidRPr="00347157" w14:paraId="0AEE0103" w14:textId="77777777" w:rsidTr="00347157">
        <w:tc>
          <w:tcPr>
            <w:tcW w:w="4788" w:type="dxa"/>
          </w:tcPr>
          <w:p w14:paraId="69FC469C" w14:textId="557C217C" w:rsidR="00347157" w:rsidRPr="00655011" w:rsidRDefault="00347157" w:rsidP="00CC632F">
            <w:pPr>
              <w:rPr>
                <w:rFonts w:eastAsia="Times New Roman"/>
                <w:sz w:val="18"/>
                <w:szCs w:val="23"/>
              </w:rPr>
            </w:pPr>
            <w:r w:rsidRPr="00655011">
              <w:rPr>
                <w:rFonts w:eastAsia="Times New Roman"/>
                <w:sz w:val="18"/>
                <w:szCs w:val="23"/>
              </w:rPr>
              <w:t>Biochemistry &amp; Molecular Biology</w:t>
            </w:r>
          </w:p>
        </w:tc>
        <w:tc>
          <w:tcPr>
            <w:tcW w:w="4788" w:type="dxa"/>
          </w:tcPr>
          <w:p w14:paraId="0E2DB7BA" w14:textId="392C8B64" w:rsidR="00347157" w:rsidRPr="00655011" w:rsidRDefault="00347157" w:rsidP="00CC632F">
            <w:pPr>
              <w:rPr>
                <w:rFonts w:eastAsia="Times New Roman"/>
                <w:sz w:val="18"/>
                <w:szCs w:val="23"/>
              </w:rPr>
            </w:pPr>
            <w:r w:rsidRPr="00655011">
              <w:rPr>
                <w:rFonts w:eastAsia="Times New Roman"/>
                <w:sz w:val="18"/>
                <w:szCs w:val="23"/>
              </w:rPr>
              <w:t xml:space="preserve"> Biology</w:t>
            </w:r>
          </w:p>
        </w:tc>
      </w:tr>
      <w:tr w:rsidR="00347157" w:rsidRPr="00347157" w14:paraId="6DD25E8D" w14:textId="77777777" w:rsidTr="00347157">
        <w:tc>
          <w:tcPr>
            <w:tcW w:w="4788" w:type="dxa"/>
          </w:tcPr>
          <w:p w14:paraId="67A98A88" w14:textId="5909C761" w:rsidR="00347157" w:rsidRPr="00655011" w:rsidRDefault="00347157" w:rsidP="00CC632F">
            <w:pPr>
              <w:rPr>
                <w:rFonts w:eastAsia="Times New Roman"/>
                <w:sz w:val="18"/>
                <w:szCs w:val="23"/>
              </w:rPr>
            </w:pPr>
            <w:r w:rsidRPr="00655011">
              <w:rPr>
                <w:rFonts w:eastAsia="Times New Roman"/>
                <w:sz w:val="18"/>
                <w:szCs w:val="23"/>
              </w:rPr>
              <w:t xml:space="preserve"> Biotechnology &amp; Applied Microbiology</w:t>
            </w:r>
          </w:p>
        </w:tc>
        <w:tc>
          <w:tcPr>
            <w:tcW w:w="4788" w:type="dxa"/>
          </w:tcPr>
          <w:p w14:paraId="6E347751" w14:textId="62F06407" w:rsidR="00347157" w:rsidRPr="00655011" w:rsidRDefault="00347157" w:rsidP="00CC632F">
            <w:pPr>
              <w:rPr>
                <w:rFonts w:eastAsia="Times New Roman"/>
                <w:sz w:val="18"/>
                <w:szCs w:val="23"/>
              </w:rPr>
            </w:pPr>
            <w:r w:rsidRPr="00655011">
              <w:rPr>
                <w:rFonts w:eastAsia="Times New Roman"/>
                <w:sz w:val="18"/>
                <w:szCs w:val="23"/>
              </w:rPr>
              <w:t xml:space="preserve"> Cell Biology</w:t>
            </w:r>
          </w:p>
        </w:tc>
      </w:tr>
      <w:tr w:rsidR="00347157" w:rsidRPr="00347157" w14:paraId="392D4032" w14:textId="77777777" w:rsidTr="00347157">
        <w:tc>
          <w:tcPr>
            <w:tcW w:w="4788" w:type="dxa"/>
          </w:tcPr>
          <w:p w14:paraId="3A823871" w14:textId="7106720A" w:rsidR="00347157" w:rsidRPr="00655011" w:rsidRDefault="00347157" w:rsidP="00CC632F">
            <w:pPr>
              <w:rPr>
                <w:rFonts w:eastAsia="Times New Roman"/>
                <w:sz w:val="18"/>
                <w:szCs w:val="23"/>
              </w:rPr>
            </w:pPr>
            <w:r w:rsidRPr="00655011">
              <w:rPr>
                <w:rFonts w:eastAsia="Times New Roman"/>
                <w:sz w:val="18"/>
                <w:szCs w:val="23"/>
              </w:rPr>
              <w:t xml:space="preserve"> Developmental Biology</w:t>
            </w:r>
          </w:p>
        </w:tc>
        <w:tc>
          <w:tcPr>
            <w:tcW w:w="4788" w:type="dxa"/>
          </w:tcPr>
          <w:p w14:paraId="30BC0C36" w14:textId="4333F4EE" w:rsidR="00347157" w:rsidRPr="00655011" w:rsidRDefault="00347157" w:rsidP="00CC632F">
            <w:pPr>
              <w:rPr>
                <w:rFonts w:eastAsia="Times New Roman"/>
                <w:sz w:val="18"/>
                <w:szCs w:val="23"/>
              </w:rPr>
            </w:pPr>
            <w:r w:rsidRPr="00655011">
              <w:rPr>
                <w:rFonts w:eastAsia="Times New Roman"/>
                <w:sz w:val="18"/>
                <w:szCs w:val="23"/>
              </w:rPr>
              <w:t xml:space="preserve"> Entomology</w:t>
            </w:r>
          </w:p>
        </w:tc>
      </w:tr>
      <w:tr w:rsidR="00347157" w:rsidRPr="00347157" w14:paraId="643EB2FE" w14:textId="77777777" w:rsidTr="00347157">
        <w:tc>
          <w:tcPr>
            <w:tcW w:w="4788" w:type="dxa"/>
          </w:tcPr>
          <w:p w14:paraId="18048A12" w14:textId="7C23F1F3" w:rsidR="00347157" w:rsidRPr="00655011" w:rsidRDefault="00347157" w:rsidP="00CC632F">
            <w:pPr>
              <w:rPr>
                <w:rFonts w:eastAsia="Times New Roman"/>
                <w:sz w:val="18"/>
                <w:szCs w:val="23"/>
              </w:rPr>
            </w:pPr>
            <w:r w:rsidRPr="00655011">
              <w:rPr>
                <w:rFonts w:eastAsia="Times New Roman"/>
                <w:sz w:val="18"/>
                <w:szCs w:val="23"/>
              </w:rPr>
              <w:t xml:space="preserve"> Evolutionary Biology</w:t>
            </w:r>
          </w:p>
        </w:tc>
        <w:tc>
          <w:tcPr>
            <w:tcW w:w="4788" w:type="dxa"/>
          </w:tcPr>
          <w:p w14:paraId="01318818" w14:textId="2C9DA53C" w:rsidR="00347157" w:rsidRPr="00655011" w:rsidRDefault="00347157" w:rsidP="00CC632F">
            <w:pPr>
              <w:rPr>
                <w:rFonts w:eastAsia="Times New Roman"/>
                <w:sz w:val="18"/>
                <w:szCs w:val="23"/>
              </w:rPr>
            </w:pPr>
            <w:r w:rsidRPr="00655011">
              <w:rPr>
                <w:rFonts w:eastAsia="Times New Roman"/>
                <w:sz w:val="18"/>
                <w:szCs w:val="23"/>
              </w:rPr>
              <w:t xml:space="preserve"> Genetics &amp; Heredity</w:t>
            </w:r>
          </w:p>
        </w:tc>
      </w:tr>
      <w:tr w:rsidR="00347157" w:rsidRPr="00347157" w14:paraId="7256998B" w14:textId="77777777" w:rsidTr="00347157">
        <w:tc>
          <w:tcPr>
            <w:tcW w:w="4788" w:type="dxa"/>
          </w:tcPr>
          <w:p w14:paraId="5465B5E8" w14:textId="0FCEDFD9" w:rsidR="00347157" w:rsidRPr="00655011" w:rsidRDefault="00347157" w:rsidP="00CC632F">
            <w:pPr>
              <w:rPr>
                <w:rFonts w:eastAsia="Times New Roman"/>
                <w:sz w:val="18"/>
                <w:szCs w:val="23"/>
              </w:rPr>
            </w:pPr>
            <w:r w:rsidRPr="00655011">
              <w:rPr>
                <w:rFonts w:eastAsia="Times New Roman"/>
                <w:sz w:val="18"/>
                <w:szCs w:val="23"/>
              </w:rPr>
              <w:t xml:space="preserve"> Marine &amp; Freshwater Biology</w:t>
            </w:r>
          </w:p>
        </w:tc>
        <w:tc>
          <w:tcPr>
            <w:tcW w:w="4788" w:type="dxa"/>
          </w:tcPr>
          <w:p w14:paraId="5D005F58" w14:textId="5D9CE437" w:rsidR="00347157" w:rsidRPr="00655011" w:rsidRDefault="00347157" w:rsidP="00CC632F">
            <w:pPr>
              <w:rPr>
                <w:rFonts w:eastAsia="Times New Roman"/>
                <w:sz w:val="18"/>
                <w:szCs w:val="23"/>
              </w:rPr>
            </w:pPr>
            <w:r w:rsidRPr="00655011">
              <w:rPr>
                <w:rFonts w:eastAsia="Times New Roman"/>
                <w:sz w:val="18"/>
                <w:szCs w:val="23"/>
              </w:rPr>
              <w:t xml:space="preserve"> Mathematical &amp; Computational Biology</w:t>
            </w:r>
          </w:p>
        </w:tc>
      </w:tr>
      <w:tr w:rsidR="00347157" w:rsidRPr="00347157" w14:paraId="2329F631" w14:textId="77777777" w:rsidTr="00347157">
        <w:tc>
          <w:tcPr>
            <w:tcW w:w="4788" w:type="dxa"/>
          </w:tcPr>
          <w:p w14:paraId="7F4D5CE2" w14:textId="21862A01" w:rsidR="00347157" w:rsidRPr="00655011" w:rsidRDefault="00347157" w:rsidP="00CC632F">
            <w:pPr>
              <w:rPr>
                <w:rFonts w:eastAsia="Times New Roman"/>
                <w:sz w:val="18"/>
                <w:szCs w:val="23"/>
              </w:rPr>
            </w:pPr>
            <w:r w:rsidRPr="00655011">
              <w:rPr>
                <w:rFonts w:eastAsia="Times New Roman"/>
                <w:sz w:val="18"/>
                <w:szCs w:val="23"/>
              </w:rPr>
              <w:t xml:space="preserve"> Microbiology</w:t>
            </w:r>
          </w:p>
        </w:tc>
        <w:tc>
          <w:tcPr>
            <w:tcW w:w="4788" w:type="dxa"/>
          </w:tcPr>
          <w:p w14:paraId="55F13FD0" w14:textId="0EBF9DC0" w:rsidR="00347157" w:rsidRPr="00655011" w:rsidRDefault="00347157" w:rsidP="00CC632F">
            <w:pPr>
              <w:rPr>
                <w:rFonts w:eastAsia="Times New Roman"/>
                <w:sz w:val="18"/>
                <w:szCs w:val="23"/>
              </w:rPr>
            </w:pPr>
            <w:r w:rsidRPr="00655011">
              <w:rPr>
                <w:rFonts w:eastAsia="Times New Roman"/>
                <w:sz w:val="18"/>
                <w:szCs w:val="23"/>
              </w:rPr>
              <w:t xml:space="preserve"> Multidisciplinary Sciences</w:t>
            </w:r>
          </w:p>
        </w:tc>
      </w:tr>
      <w:tr w:rsidR="00347157" w:rsidRPr="00347157" w14:paraId="034DE2ED" w14:textId="77777777" w:rsidTr="00347157">
        <w:tc>
          <w:tcPr>
            <w:tcW w:w="4788" w:type="dxa"/>
          </w:tcPr>
          <w:p w14:paraId="1BD6714C" w14:textId="528E392D" w:rsidR="00347157" w:rsidRPr="00655011" w:rsidRDefault="00347157" w:rsidP="00CC632F">
            <w:pPr>
              <w:rPr>
                <w:rFonts w:eastAsia="Times New Roman"/>
                <w:sz w:val="18"/>
                <w:szCs w:val="23"/>
              </w:rPr>
            </w:pPr>
            <w:r w:rsidRPr="00655011">
              <w:rPr>
                <w:rFonts w:eastAsia="Times New Roman"/>
                <w:sz w:val="18"/>
                <w:szCs w:val="23"/>
              </w:rPr>
              <w:t xml:space="preserve"> Mycology</w:t>
            </w:r>
          </w:p>
        </w:tc>
        <w:tc>
          <w:tcPr>
            <w:tcW w:w="4788" w:type="dxa"/>
          </w:tcPr>
          <w:p w14:paraId="0CC52CA1" w14:textId="35143E7F" w:rsidR="00347157" w:rsidRPr="00655011" w:rsidRDefault="00347157" w:rsidP="00CC632F">
            <w:pPr>
              <w:rPr>
                <w:rFonts w:eastAsia="Times New Roman"/>
                <w:sz w:val="18"/>
                <w:szCs w:val="23"/>
              </w:rPr>
            </w:pPr>
            <w:r w:rsidRPr="00655011">
              <w:rPr>
                <w:rFonts w:eastAsia="Times New Roman"/>
                <w:sz w:val="18"/>
                <w:szCs w:val="23"/>
              </w:rPr>
              <w:t xml:space="preserve"> Ornithology</w:t>
            </w:r>
          </w:p>
        </w:tc>
      </w:tr>
      <w:tr w:rsidR="00347157" w:rsidRPr="00347157" w14:paraId="702B9DBA" w14:textId="77777777" w:rsidTr="00347157">
        <w:tc>
          <w:tcPr>
            <w:tcW w:w="4788" w:type="dxa"/>
          </w:tcPr>
          <w:p w14:paraId="5E0747AE" w14:textId="0E53FBF9" w:rsidR="00347157" w:rsidRPr="00655011" w:rsidRDefault="00347157" w:rsidP="00CC632F">
            <w:pPr>
              <w:rPr>
                <w:rFonts w:eastAsia="Times New Roman"/>
                <w:sz w:val="18"/>
                <w:szCs w:val="23"/>
              </w:rPr>
            </w:pPr>
            <w:r w:rsidRPr="00655011">
              <w:rPr>
                <w:rFonts w:eastAsia="Times New Roman"/>
                <w:sz w:val="18"/>
                <w:szCs w:val="23"/>
              </w:rPr>
              <w:t xml:space="preserve"> Parasitology</w:t>
            </w:r>
          </w:p>
        </w:tc>
        <w:tc>
          <w:tcPr>
            <w:tcW w:w="4788" w:type="dxa"/>
          </w:tcPr>
          <w:p w14:paraId="5855D725" w14:textId="71908404" w:rsidR="00347157" w:rsidRPr="00655011" w:rsidRDefault="00347157" w:rsidP="00CC632F">
            <w:pPr>
              <w:rPr>
                <w:rFonts w:eastAsia="Times New Roman"/>
                <w:sz w:val="18"/>
                <w:szCs w:val="23"/>
              </w:rPr>
            </w:pPr>
            <w:r w:rsidRPr="00655011">
              <w:rPr>
                <w:rFonts w:eastAsia="Times New Roman"/>
                <w:sz w:val="18"/>
                <w:szCs w:val="23"/>
              </w:rPr>
              <w:t xml:space="preserve"> Plant Sciences</w:t>
            </w:r>
          </w:p>
        </w:tc>
      </w:tr>
      <w:tr w:rsidR="00347157" w:rsidRPr="00347157" w14:paraId="2EC0FC91" w14:textId="77777777" w:rsidTr="00347157">
        <w:tc>
          <w:tcPr>
            <w:tcW w:w="4788" w:type="dxa"/>
          </w:tcPr>
          <w:p w14:paraId="544EC901" w14:textId="0BB741C4" w:rsidR="00347157" w:rsidRPr="00655011" w:rsidRDefault="00347157" w:rsidP="00CC632F">
            <w:pPr>
              <w:rPr>
                <w:rFonts w:eastAsia="Times New Roman"/>
                <w:sz w:val="18"/>
                <w:szCs w:val="23"/>
              </w:rPr>
            </w:pPr>
            <w:r w:rsidRPr="00655011">
              <w:rPr>
                <w:rFonts w:eastAsia="Times New Roman"/>
                <w:sz w:val="18"/>
                <w:szCs w:val="23"/>
              </w:rPr>
              <w:t xml:space="preserve"> Reproductive Biology</w:t>
            </w:r>
          </w:p>
        </w:tc>
        <w:tc>
          <w:tcPr>
            <w:tcW w:w="4788" w:type="dxa"/>
          </w:tcPr>
          <w:p w14:paraId="6D81FC82" w14:textId="6E4AECB0" w:rsidR="00347157" w:rsidRPr="00655011" w:rsidRDefault="00347157" w:rsidP="00CC632F">
            <w:pPr>
              <w:rPr>
                <w:rFonts w:ascii="Times" w:eastAsia="Times New Roman" w:hAnsi="Times" w:cs="Times New Roman"/>
                <w:color w:val="auto"/>
                <w:sz w:val="18"/>
              </w:rPr>
            </w:pPr>
            <w:r w:rsidRPr="00655011">
              <w:rPr>
                <w:rFonts w:eastAsia="Times New Roman"/>
                <w:sz w:val="18"/>
                <w:szCs w:val="23"/>
              </w:rPr>
              <w:t xml:space="preserve"> Zoology</w:t>
            </w:r>
          </w:p>
        </w:tc>
      </w:tr>
    </w:tbl>
    <w:p w14:paraId="3A69A182" w14:textId="77777777" w:rsidR="00347157" w:rsidRDefault="00347157">
      <w:pPr>
        <w:pStyle w:val="Normal1"/>
      </w:pPr>
    </w:p>
    <w:p w14:paraId="13E016BA" w14:textId="774A433C" w:rsidR="00347157" w:rsidRDefault="00347157" w:rsidP="00347157">
      <w:pPr>
        <w:pStyle w:val="Caption"/>
        <w:keepNext/>
      </w:pPr>
      <w:r>
        <w:t xml:space="preserve">Table </w:t>
      </w:r>
      <w:fldSimple w:instr=" SEQ Table \* ARABIC ">
        <w:r w:rsidR="005306C4">
          <w:rPr>
            <w:noProof/>
          </w:rPr>
          <w:t>7</w:t>
        </w:r>
      </w:fldSimple>
      <w:r>
        <w:t>: All Journals in Sample</w:t>
      </w:r>
    </w:p>
    <w:tbl>
      <w:tblPr>
        <w:tblStyle w:val="TableGrid"/>
        <w:tblW w:w="0" w:type="auto"/>
        <w:tblLook w:val="04A0" w:firstRow="1" w:lastRow="0" w:firstColumn="1" w:lastColumn="0" w:noHBand="0" w:noVBand="1"/>
      </w:tblPr>
      <w:tblGrid>
        <w:gridCol w:w="2859"/>
        <w:gridCol w:w="3178"/>
        <w:gridCol w:w="3539"/>
      </w:tblGrid>
      <w:tr w:rsidR="00347157" w:rsidRPr="00655011" w14:paraId="104EFD13" w14:textId="77777777" w:rsidTr="00347157">
        <w:tc>
          <w:tcPr>
            <w:tcW w:w="2859" w:type="dxa"/>
          </w:tcPr>
          <w:p w14:paraId="5B227021" w14:textId="7D958A7A" w:rsidR="00347157" w:rsidRPr="00655011" w:rsidRDefault="00347157" w:rsidP="00655011">
            <w:pPr>
              <w:pStyle w:val="Normal1"/>
              <w:jc w:val="center"/>
              <w:rPr>
                <w:b/>
                <w:sz w:val="18"/>
              </w:rPr>
            </w:pPr>
            <w:r w:rsidRPr="00655011">
              <w:rPr>
                <w:b/>
                <w:sz w:val="18"/>
              </w:rPr>
              <w:t>1-10</w:t>
            </w:r>
          </w:p>
        </w:tc>
        <w:tc>
          <w:tcPr>
            <w:tcW w:w="3178" w:type="dxa"/>
          </w:tcPr>
          <w:p w14:paraId="11A85806" w14:textId="15D65909" w:rsidR="00347157" w:rsidRPr="00655011" w:rsidRDefault="00347157" w:rsidP="00655011">
            <w:pPr>
              <w:pStyle w:val="Normal1"/>
              <w:jc w:val="center"/>
              <w:rPr>
                <w:b/>
                <w:sz w:val="18"/>
              </w:rPr>
            </w:pPr>
            <w:r w:rsidRPr="00655011">
              <w:rPr>
                <w:b/>
                <w:sz w:val="18"/>
              </w:rPr>
              <w:t>11-110</w:t>
            </w:r>
          </w:p>
        </w:tc>
        <w:tc>
          <w:tcPr>
            <w:tcW w:w="3539" w:type="dxa"/>
          </w:tcPr>
          <w:p w14:paraId="65ABF125" w14:textId="07C0FCA1" w:rsidR="00347157" w:rsidRPr="00655011" w:rsidRDefault="00347157" w:rsidP="00655011">
            <w:pPr>
              <w:pStyle w:val="Normal1"/>
              <w:jc w:val="center"/>
              <w:rPr>
                <w:b/>
                <w:sz w:val="18"/>
              </w:rPr>
            </w:pPr>
            <w:r w:rsidRPr="00655011">
              <w:rPr>
                <w:b/>
                <w:sz w:val="18"/>
              </w:rPr>
              <w:t>111-1455</w:t>
            </w:r>
          </w:p>
        </w:tc>
      </w:tr>
      <w:tr w:rsidR="00347157" w:rsidRPr="00655011" w14:paraId="20037FAA" w14:textId="77777777" w:rsidTr="00347157">
        <w:tc>
          <w:tcPr>
            <w:tcW w:w="2859" w:type="dxa"/>
          </w:tcPr>
          <w:p w14:paraId="234DB9D9" w14:textId="6CEE57A3" w:rsidR="00347157" w:rsidRPr="00655011" w:rsidRDefault="00347157" w:rsidP="00CC632F">
            <w:pPr>
              <w:pStyle w:val="Normal1"/>
              <w:rPr>
                <w:sz w:val="18"/>
              </w:rPr>
            </w:pPr>
            <w:r w:rsidRPr="00655011">
              <w:rPr>
                <w:sz w:val="18"/>
              </w:rPr>
              <w:t>Nature Genetics</w:t>
            </w:r>
          </w:p>
        </w:tc>
        <w:tc>
          <w:tcPr>
            <w:tcW w:w="3178" w:type="dxa"/>
          </w:tcPr>
          <w:p w14:paraId="45026866" w14:textId="5334953A" w:rsidR="00347157" w:rsidRPr="00655011" w:rsidRDefault="00347157" w:rsidP="00CC632F">
            <w:pPr>
              <w:pStyle w:val="Normal1"/>
              <w:rPr>
                <w:sz w:val="18"/>
              </w:rPr>
            </w:pPr>
            <w:r w:rsidRPr="00655011">
              <w:rPr>
                <w:sz w:val="18"/>
              </w:rPr>
              <w:t>Nucleic Acids Research</w:t>
            </w:r>
          </w:p>
        </w:tc>
        <w:tc>
          <w:tcPr>
            <w:tcW w:w="3539" w:type="dxa"/>
          </w:tcPr>
          <w:p w14:paraId="414F7335" w14:textId="0245A61D" w:rsidR="00347157" w:rsidRPr="00655011" w:rsidRDefault="00347157" w:rsidP="00CC632F">
            <w:pPr>
              <w:pStyle w:val="Normal1"/>
              <w:rPr>
                <w:sz w:val="18"/>
              </w:rPr>
            </w:pPr>
            <w:r w:rsidRPr="00655011">
              <w:rPr>
                <w:sz w:val="18"/>
              </w:rPr>
              <w:t>Applied Biochemistry and Biotechnology</w:t>
            </w:r>
          </w:p>
        </w:tc>
      </w:tr>
      <w:tr w:rsidR="00347157" w:rsidRPr="00655011" w14:paraId="1BBC389E" w14:textId="77777777" w:rsidTr="00347157">
        <w:tc>
          <w:tcPr>
            <w:tcW w:w="2859" w:type="dxa"/>
          </w:tcPr>
          <w:p w14:paraId="54BB7B7A" w14:textId="0EA50905" w:rsidR="00347157" w:rsidRPr="00655011" w:rsidRDefault="00347157" w:rsidP="00CC632F">
            <w:pPr>
              <w:pStyle w:val="Normal1"/>
              <w:rPr>
                <w:sz w:val="18"/>
              </w:rPr>
            </w:pPr>
            <w:r w:rsidRPr="00655011">
              <w:rPr>
                <w:sz w:val="18"/>
              </w:rPr>
              <w:t>Science</w:t>
            </w:r>
          </w:p>
        </w:tc>
        <w:tc>
          <w:tcPr>
            <w:tcW w:w="3178" w:type="dxa"/>
          </w:tcPr>
          <w:p w14:paraId="2D2DF23E" w14:textId="77DF8342" w:rsidR="00347157" w:rsidRPr="00655011" w:rsidRDefault="00347157" w:rsidP="00CC632F">
            <w:pPr>
              <w:pStyle w:val="Normal1"/>
              <w:rPr>
                <w:sz w:val="18"/>
              </w:rPr>
            </w:pPr>
            <w:r w:rsidRPr="00655011">
              <w:rPr>
                <w:sz w:val="18"/>
              </w:rPr>
              <w:t>Nature Cell Biology</w:t>
            </w:r>
          </w:p>
        </w:tc>
        <w:tc>
          <w:tcPr>
            <w:tcW w:w="3539" w:type="dxa"/>
          </w:tcPr>
          <w:p w14:paraId="41455434" w14:textId="086BDDF0" w:rsidR="00347157" w:rsidRPr="00655011" w:rsidRDefault="00347157" w:rsidP="00CC632F">
            <w:pPr>
              <w:pStyle w:val="Normal1"/>
              <w:rPr>
                <w:sz w:val="18"/>
              </w:rPr>
            </w:pPr>
            <w:r w:rsidRPr="00655011">
              <w:rPr>
                <w:sz w:val="18"/>
              </w:rPr>
              <w:t>BMC Plant Biology</w:t>
            </w:r>
          </w:p>
        </w:tc>
      </w:tr>
      <w:tr w:rsidR="00347157" w:rsidRPr="00655011" w14:paraId="63774784" w14:textId="77777777" w:rsidTr="00347157">
        <w:tc>
          <w:tcPr>
            <w:tcW w:w="2859" w:type="dxa"/>
          </w:tcPr>
          <w:p w14:paraId="4D67C16D" w14:textId="6C57C195" w:rsidR="00347157" w:rsidRPr="00655011" w:rsidRDefault="00347157" w:rsidP="00CC632F">
            <w:pPr>
              <w:pStyle w:val="Normal1"/>
              <w:rPr>
                <w:sz w:val="18"/>
              </w:rPr>
            </w:pPr>
            <w:r w:rsidRPr="00655011">
              <w:rPr>
                <w:sz w:val="18"/>
              </w:rPr>
              <w:t>Nature Biotechnology</w:t>
            </w:r>
          </w:p>
        </w:tc>
        <w:tc>
          <w:tcPr>
            <w:tcW w:w="3178" w:type="dxa"/>
          </w:tcPr>
          <w:p w14:paraId="2A69836E" w14:textId="377CE4F1" w:rsidR="00347157" w:rsidRPr="00655011" w:rsidRDefault="00347157" w:rsidP="00CC632F">
            <w:pPr>
              <w:pStyle w:val="Normal1"/>
              <w:rPr>
                <w:sz w:val="18"/>
              </w:rPr>
            </w:pPr>
            <w:r w:rsidRPr="00655011">
              <w:rPr>
                <w:sz w:val="18"/>
              </w:rPr>
              <w:t>Molecular Systems Biology</w:t>
            </w:r>
          </w:p>
        </w:tc>
        <w:tc>
          <w:tcPr>
            <w:tcW w:w="3539" w:type="dxa"/>
          </w:tcPr>
          <w:p w14:paraId="1ED4C431" w14:textId="56B2F4E3" w:rsidR="00347157" w:rsidRPr="00655011" w:rsidRDefault="00347157" w:rsidP="00CC632F">
            <w:pPr>
              <w:pStyle w:val="Normal1"/>
              <w:rPr>
                <w:sz w:val="18"/>
              </w:rPr>
            </w:pPr>
            <w:proofErr w:type="spellStart"/>
            <w:r w:rsidRPr="00655011">
              <w:rPr>
                <w:sz w:val="18"/>
              </w:rPr>
              <w:t>Academie</w:t>
            </w:r>
            <w:proofErr w:type="spellEnd"/>
            <w:r w:rsidRPr="00655011">
              <w:rPr>
                <w:sz w:val="18"/>
              </w:rPr>
              <w:t xml:space="preserve"> des Sciences. </w:t>
            </w:r>
            <w:proofErr w:type="spellStart"/>
            <w:r w:rsidRPr="00655011">
              <w:rPr>
                <w:sz w:val="18"/>
              </w:rPr>
              <w:t>Comptes</w:t>
            </w:r>
            <w:proofErr w:type="spellEnd"/>
            <w:r w:rsidRPr="00655011">
              <w:rPr>
                <w:sz w:val="18"/>
              </w:rPr>
              <w:t xml:space="preserve"> </w:t>
            </w:r>
            <w:proofErr w:type="spellStart"/>
            <w:r w:rsidRPr="00655011">
              <w:rPr>
                <w:sz w:val="18"/>
              </w:rPr>
              <w:t>Rendus</w:t>
            </w:r>
            <w:proofErr w:type="spellEnd"/>
            <w:r w:rsidRPr="00655011">
              <w:rPr>
                <w:sz w:val="18"/>
              </w:rPr>
              <w:t xml:space="preserve">. </w:t>
            </w:r>
            <w:proofErr w:type="spellStart"/>
            <w:r w:rsidRPr="00655011">
              <w:rPr>
                <w:sz w:val="18"/>
              </w:rPr>
              <w:t>Biologies</w:t>
            </w:r>
            <w:proofErr w:type="spellEnd"/>
          </w:p>
        </w:tc>
      </w:tr>
      <w:tr w:rsidR="00347157" w:rsidRPr="00655011" w14:paraId="73672697" w14:textId="77777777" w:rsidTr="00347157">
        <w:tc>
          <w:tcPr>
            <w:tcW w:w="2859" w:type="dxa"/>
          </w:tcPr>
          <w:p w14:paraId="26830EEF" w14:textId="7DAA56E1" w:rsidR="00347157" w:rsidRPr="00655011" w:rsidRDefault="00347157" w:rsidP="00CC632F">
            <w:pPr>
              <w:pStyle w:val="Normal1"/>
              <w:rPr>
                <w:sz w:val="18"/>
              </w:rPr>
            </w:pPr>
            <w:r w:rsidRPr="00655011">
              <w:rPr>
                <w:sz w:val="18"/>
              </w:rPr>
              <w:t>Cell</w:t>
            </w:r>
          </w:p>
        </w:tc>
        <w:tc>
          <w:tcPr>
            <w:tcW w:w="3178" w:type="dxa"/>
          </w:tcPr>
          <w:p w14:paraId="3C31A67A" w14:textId="20743E34" w:rsidR="00347157" w:rsidRPr="00655011" w:rsidRDefault="00347157" w:rsidP="00CC632F">
            <w:pPr>
              <w:pStyle w:val="Normal1"/>
              <w:rPr>
                <w:sz w:val="18"/>
              </w:rPr>
            </w:pPr>
            <w:r w:rsidRPr="00655011">
              <w:rPr>
                <w:sz w:val="18"/>
              </w:rPr>
              <w:t>Molecular Ecology</w:t>
            </w:r>
          </w:p>
        </w:tc>
        <w:tc>
          <w:tcPr>
            <w:tcW w:w="3539" w:type="dxa"/>
          </w:tcPr>
          <w:p w14:paraId="71FF8A3C" w14:textId="2CE3DA12" w:rsidR="00347157" w:rsidRPr="00655011" w:rsidRDefault="00347157" w:rsidP="00CC632F">
            <w:pPr>
              <w:pStyle w:val="Normal1"/>
              <w:rPr>
                <w:sz w:val="18"/>
              </w:rPr>
            </w:pPr>
            <w:r w:rsidRPr="00655011">
              <w:rPr>
                <w:sz w:val="18"/>
              </w:rPr>
              <w:t>American Journal of Botany</w:t>
            </w:r>
          </w:p>
        </w:tc>
      </w:tr>
      <w:tr w:rsidR="00347157" w:rsidRPr="00655011" w14:paraId="5CA3F332" w14:textId="77777777" w:rsidTr="00347157">
        <w:tc>
          <w:tcPr>
            <w:tcW w:w="2859" w:type="dxa"/>
          </w:tcPr>
          <w:p w14:paraId="21D6B344" w14:textId="0AD3E95B" w:rsidR="00347157" w:rsidRPr="00655011" w:rsidRDefault="00347157" w:rsidP="00CC632F">
            <w:pPr>
              <w:pStyle w:val="Normal1"/>
              <w:rPr>
                <w:sz w:val="18"/>
              </w:rPr>
            </w:pPr>
            <w:r w:rsidRPr="00655011">
              <w:rPr>
                <w:sz w:val="18"/>
              </w:rPr>
              <w:t>Nature</w:t>
            </w:r>
          </w:p>
        </w:tc>
        <w:tc>
          <w:tcPr>
            <w:tcW w:w="3178" w:type="dxa"/>
          </w:tcPr>
          <w:p w14:paraId="5811B0E9" w14:textId="0CE0A997" w:rsidR="00347157" w:rsidRPr="00655011" w:rsidRDefault="00347157" w:rsidP="00CC632F">
            <w:pPr>
              <w:pStyle w:val="Normal1"/>
              <w:rPr>
                <w:sz w:val="18"/>
              </w:rPr>
            </w:pPr>
            <w:r w:rsidRPr="00655011">
              <w:rPr>
                <w:sz w:val="18"/>
              </w:rPr>
              <w:t>The FASEB Journal</w:t>
            </w:r>
          </w:p>
        </w:tc>
        <w:tc>
          <w:tcPr>
            <w:tcW w:w="3539" w:type="dxa"/>
          </w:tcPr>
          <w:p w14:paraId="5740665D" w14:textId="57CC6A2A" w:rsidR="00347157" w:rsidRPr="00655011" w:rsidRDefault="00347157" w:rsidP="00CC632F">
            <w:pPr>
              <w:pStyle w:val="Normal1"/>
              <w:rPr>
                <w:sz w:val="18"/>
              </w:rPr>
            </w:pPr>
            <w:r w:rsidRPr="00655011">
              <w:rPr>
                <w:sz w:val="18"/>
              </w:rPr>
              <w:t>Israel Journal of Plant Sciences</w:t>
            </w:r>
          </w:p>
        </w:tc>
      </w:tr>
      <w:tr w:rsidR="00347157" w:rsidRPr="00655011" w14:paraId="0E423144" w14:textId="77777777" w:rsidTr="00347157">
        <w:tc>
          <w:tcPr>
            <w:tcW w:w="2859" w:type="dxa"/>
          </w:tcPr>
          <w:p w14:paraId="79635077" w14:textId="77777777" w:rsidR="00347157" w:rsidRPr="00655011" w:rsidRDefault="00347157" w:rsidP="00CC632F">
            <w:pPr>
              <w:pStyle w:val="Normal1"/>
              <w:rPr>
                <w:sz w:val="18"/>
              </w:rPr>
            </w:pPr>
          </w:p>
        </w:tc>
        <w:tc>
          <w:tcPr>
            <w:tcW w:w="3178" w:type="dxa"/>
          </w:tcPr>
          <w:p w14:paraId="1ABD642F" w14:textId="44A7EE07" w:rsidR="00347157" w:rsidRPr="00655011" w:rsidRDefault="00347157" w:rsidP="00CC632F">
            <w:pPr>
              <w:pStyle w:val="Normal1"/>
              <w:rPr>
                <w:sz w:val="18"/>
              </w:rPr>
            </w:pPr>
            <w:r w:rsidRPr="00655011">
              <w:rPr>
                <w:sz w:val="18"/>
              </w:rPr>
              <w:t>Genome Research</w:t>
            </w:r>
          </w:p>
        </w:tc>
        <w:tc>
          <w:tcPr>
            <w:tcW w:w="3539" w:type="dxa"/>
          </w:tcPr>
          <w:p w14:paraId="18B5B735" w14:textId="39BCCAD0" w:rsidR="00347157" w:rsidRPr="00655011" w:rsidRDefault="00347157" w:rsidP="00CC632F">
            <w:pPr>
              <w:pStyle w:val="Normal1"/>
              <w:rPr>
                <w:sz w:val="18"/>
              </w:rPr>
            </w:pPr>
            <w:r w:rsidRPr="00655011">
              <w:rPr>
                <w:sz w:val="18"/>
              </w:rPr>
              <w:t>Advances in Complex Systems</w:t>
            </w:r>
          </w:p>
        </w:tc>
      </w:tr>
      <w:tr w:rsidR="00347157" w:rsidRPr="00655011" w14:paraId="790E501C" w14:textId="77777777" w:rsidTr="00347157">
        <w:tc>
          <w:tcPr>
            <w:tcW w:w="2859" w:type="dxa"/>
          </w:tcPr>
          <w:p w14:paraId="596EAB47" w14:textId="77777777" w:rsidR="00347157" w:rsidRPr="00655011" w:rsidRDefault="00347157" w:rsidP="00CC632F">
            <w:pPr>
              <w:pStyle w:val="Normal1"/>
              <w:rPr>
                <w:sz w:val="18"/>
              </w:rPr>
            </w:pPr>
          </w:p>
        </w:tc>
        <w:tc>
          <w:tcPr>
            <w:tcW w:w="3178" w:type="dxa"/>
          </w:tcPr>
          <w:p w14:paraId="4CE6FE72" w14:textId="7212E1D5" w:rsidR="00347157" w:rsidRPr="00655011" w:rsidRDefault="00347157" w:rsidP="00CC632F">
            <w:pPr>
              <w:pStyle w:val="Normal1"/>
              <w:rPr>
                <w:sz w:val="18"/>
              </w:rPr>
            </w:pPr>
            <w:r w:rsidRPr="00655011">
              <w:rPr>
                <w:sz w:val="18"/>
              </w:rPr>
              <w:t>Molecular Therapy</w:t>
            </w:r>
          </w:p>
        </w:tc>
        <w:tc>
          <w:tcPr>
            <w:tcW w:w="3539" w:type="dxa"/>
          </w:tcPr>
          <w:p w14:paraId="1C68BC58" w14:textId="6EB911A6" w:rsidR="00347157" w:rsidRPr="00655011" w:rsidRDefault="00347157" w:rsidP="00CC632F">
            <w:pPr>
              <w:pStyle w:val="Normal1"/>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Proteins and Proteomics</w:t>
            </w:r>
          </w:p>
        </w:tc>
      </w:tr>
      <w:tr w:rsidR="00347157" w:rsidRPr="00655011" w14:paraId="4AF94FDC" w14:textId="77777777" w:rsidTr="00347157">
        <w:tc>
          <w:tcPr>
            <w:tcW w:w="2859" w:type="dxa"/>
          </w:tcPr>
          <w:p w14:paraId="7241AECB" w14:textId="77777777" w:rsidR="00347157" w:rsidRPr="00655011" w:rsidRDefault="00347157" w:rsidP="00CC632F">
            <w:pPr>
              <w:pStyle w:val="Normal1"/>
              <w:rPr>
                <w:sz w:val="18"/>
              </w:rPr>
            </w:pPr>
          </w:p>
        </w:tc>
        <w:tc>
          <w:tcPr>
            <w:tcW w:w="3178" w:type="dxa"/>
          </w:tcPr>
          <w:p w14:paraId="54F1BDA9" w14:textId="05ADA939" w:rsidR="00347157" w:rsidRPr="00655011" w:rsidRDefault="00347157" w:rsidP="00CC632F">
            <w:pPr>
              <w:pStyle w:val="Normal1"/>
              <w:rPr>
                <w:sz w:val="18"/>
              </w:rPr>
            </w:pPr>
            <w:r w:rsidRPr="00655011">
              <w:rPr>
                <w:sz w:val="18"/>
              </w:rPr>
              <w:t>Nature Structural and Molecular Biology</w:t>
            </w:r>
          </w:p>
        </w:tc>
        <w:tc>
          <w:tcPr>
            <w:tcW w:w="3539" w:type="dxa"/>
          </w:tcPr>
          <w:p w14:paraId="352441B3" w14:textId="54BC400B" w:rsidR="00347157" w:rsidRPr="00655011" w:rsidRDefault="00347157" w:rsidP="00CC632F">
            <w:pPr>
              <w:pStyle w:val="Normal1"/>
              <w:rPr>
                <w:sz w:val="18"/>
              </w:rPr>
            </w:pPr>
            <w:r w:rsidRPr="00655011">
              <w:rPr>
                <w:sz w:val="18"/>
              </w:rPr>
              <w:t>Journal of Molecular Neuroscience</w:t>
            </w:r>
          </w:p>
        </w:tc>
      </w:tr>
      <w:tr w:rsidR="00347157" w:rsidRPr="00655011" w14:paraId="27BB896F" w14:textId="77777777" w:rsidTr="00347157">
        <w:tc>
          <w:tcPr>
            <w:tcW w:w="2859" w:type="dxa"/>
          </w:tcPr>
          <w:p w14:paraId="708A7CE7" w14:textId="77777777" w:rsidR="00347157" w:rsidRPr="00655011" w:rsidRDefault="00347157" w:rsidP="00CC632F">
            <w:pPr>
              <w:pStyle w:val="Normal1"/>
              <w:rPr>
                <w:sz w:val="18"/>
              </w:rPr>
            </w:pPr>
          </w:p>
        </w:tc>
        <w:tc>
          <w:tcPr>
            <w:tcW w:w="3178" w:type="dxa"/>
          </w:tcPr>
          <w:p w14:paraId="52F52B11" w14:textId="5CDB9FB3" w:rsidR="00347157" w:rsidRPr="00655011" w:rsidRDefault="00347157" w:rsidP="00CC632F">
            <w:pPr>
              <w:pStyle w:val="Normal1"/>
              <w:rPr>
                <w:sz w:val="18"/>
              </w:rPr>
            </w:pPr>
            <w:r w:rsidRPr="00655011">
              <w:rPr>
                <w:sz w:val="18"/>
              </w:rPr>
              <w:t>Developmental Cell</w:t>
            </w:r>
          </w:p>
        </w:tc>
        <w:tc>
          <w:tcPr>
            <w:tcW w:w="3539" w:type="dxa"/>
          </w:tcPr>
          <w:p w14:paraId="597990F9" w14:textId="5905EA2A" w:rsidR="00347157" w:rsidRPr="00655011" w:rsidRDefault="00347157" w:rsidP="00CC632F">
            <w:pPr>
              <w:pStyle w:val="Normal1"/>
              <w:rPr>
                <w:sz w:val="18"/>
              </w:rPr>
            </w:pPr>
            <w:r w:rsidRPr="00655011">
              <w:rPr>
                <w:sz w:val="18"/>
              </w:rPr>
              <w:t>BMC Molecular Biology</w:t>
            </w:r>
          </w:p>
        </w:tc>
      </w:tr>
      <w:tr w:rsidR="00347157" w:rsidRPr="00655011" w14:paraId="2F953C76" w14:textId="77777777" w:rsidTr="00347157">
        <w:tc>
          <w:tcPr>
            <w:tcW w:w="2859" w:type="dxa"/>
          </w:tcPr>
          <w:p w14:paraId="279B4128" w14:textId="77777777" w:rsidR="00347157" w:rsidRPr="00655011" w:rsidRDefault="00347157" w:rsidP="00CC632F">
            <w:pPr>
              <w:pStyle w:val="Normal1"/>
              <w:rPr>
                <w:sz w:val="18"/>
              </w:rPr>
            </w:pPr>
          </w:p>
        </w:tc>
        <w:tc>
          <w:tcPr>
            <w:tcW w:w="3178" w:type="dxa"/>
          </w:tcPr>
          <w:p w14:paraId="7368A0B4" w14:textId="0BE692D2" w:rsidR="00347157" w:rsidRPr="00655011" w:rsidRDefault="00347157" w:rsidP="00CC632F">
            <w:pPr>
              <w:pStyle w:val="Normal1"/>
              <w:rPr>
                <w:sz w:val="18"/>
              </w:rPr>
            </w:pPr>
            <w:r w:rsidRPr="00655011">
              <w:rPr>
                <w:sz w:val="18"/>
              </w:rPr>
              <w:t>Cladistics</w:t>
            </w:r>
          </w:p>
        </w:tc>
        <w:tc>
          <w:tcPr>
            <w:tcW w:w="3539" w:type="dxa"/>
          </w:tcPr>
          <w:p w14:paraId="60942D28" w14:textId="228214E7" w:rsidR="00347157" w:rsidRPr="00655011" w:rsidRDefault="00347157" w:rsidP="00CC632F">
            <w:pPr>
              <w:pStyle w:val="Normal1"/>
              <w:rPr>
                <w:sz w:val="18"/>
              </w:rPr>
            </w:pPr>
            <w:r w:rsidRPr="00655011">
              <w:rPr>
                <w:sz w:val="18"/>
              </w:rPr>
              <w:t>Turkish Journal of Biochemistry</w:t>
            </w:r>
          </w:p>
        </w:tc>
      </w:tr>
      <w:tr w:rsidR="00347157" w:rsidRPr="00655011" w14:paraId="4901AB48" w14:textId="77777777" w:rsidTr="00347157">
        <w:tc>
          <w:tcPr>
            <w:tcW w:w="2859" w:type="dxa"/>
          </w:tcPr>
          <w:p w14:paraId="706E5725" w14:textId="77777777" w:rsidR="00347157" w:rsidRPr="00655011" w:rsidRDefault="00347157" w:rsidP="00CC632F">
            <w:pPr>
              <w:pStyle w:val="Normal1"/>
              <w:rPr>
                <w:sz w:val="18"/>
              </w:rPr>
            </w:pPr>
          </w:p>
        </w:tc>
        <w:tc>
          <w:tcPr>
            <w:tcW w:w="3178" w:type="dxa"/>
          </w:tcPr>
          <w:p w14:paraId="2420DFBE" w14:textId="0A1F5E39" w:rsidR="00347157" w:rsidRPr="00655011" w:rsidRDefault="00347157" w:rsidP="00CC632F">
            <w:pPr>
              <w:pStyle w:val="Normal1"/>
              <w:rPr>
                <w:sz w:val="18"/>
              </w:rPr>
            </w:pPr>
            <w:r w:rsidRPr="00655011">
              <w:rPr>
                <w:sz w:val="18"/>
              </w:rPr>
              <w:t>The Plant Journal</w:t>
            </w:r>
          </w:p>
        </w:tc>
        <w:tc>
          <w:tcPr>
            <w:tcW w:w="3539" w:type="dxa"/>
          </w:tcPr>
          <w:p w14:paraId="0B3D480C" w14:textId="0FEA21D7" w:rsidR="00347157" w:rsidRPr="00655011" w:rsidRDefault="00347157" w:rsidP="00CC632F">
            <w:pPr>
              <w:pStyle w:val="Normal1"/>
              <w:rPr>
                <w:sz w:val="18"/>
              </w:rPr>
            </w:pPr>
            <w:proofErr w:type="spellStart"/>
            <w:r w:rsidRPr="00655011">
              <w:rPr>
                <w:sz w:val="18"/>
              </w:rPr>
              <w:t>Phytomedicine</w:t>
            </w:r>
            <w:proofErr w:type="spellEnd"/>
          </w:p>
        </w:tc>
      </w:tr>
      <w:tr w:rsidR="00347157" w:rsidRPr="00655011" w14:paraId="185B58DF" w14:textId="77777777" w:rsidTr="00347157">
        <w:tc>
          <w:tcPr>
            <w:tcW w:w="2859" w:type="dxa"/>
          </w:tcPr>
          <w:p w14:paraId="52ACEFCD" w14:textId="77777777" w:rsidR="00347157" w:rsidRPr="00655011" w:rsidRDefault="00347157" w:rsidP="00CC632F">
            <w:pPr>
              <w:pStyle w:val="Normal1"/>
              <w:rPr>
                <w:sz w:val="18"/>
              </w:rPr>
            </w:pPr>
          </w:p>
        </w:tc>
        <w:tc>
          <w:tcPr>
            <w:tcW w:w="3178" w:type="dxa"/>
          </w:tcPr>
          <w:p w14:paraId="1B175BC4" w14:textId="5412073F" w:rsidR="00347157" w:rsidRPr="00655011" w:rsidRDefault="00347157" w:rsidP="00CC632F">
            <w:pPr>
              <w:pStyle w:val="Normal1"/>
              <w:rPr>
                <w:sz w:val="18"/>
              </w:rPr>
            </w:pPr>
            <w:r w:rsidRPr="00655011">
              <w:rPr>
                <w:sz w:val="18"/>
              </w:rPr>
              <w:t>Systematic Biology</w:t>
            </w:r>
          </w:p>
        </w:tc>
        <w:tc>
          <w:tcPr>
            <w:tcW w:w="3539" w:type="dxa"/>
          </w:tcPr>
          <w:p w14:paraId="6014C877" w14:textId="1C343D10" w:rsidR="00347157" w:rsidRPr="00655011" w:rsidRDefault="00347157" w:rsidP="00CC632F">
            <w:pPr>
              <w:pStyle w:val="Normal1"/>
              <w:rPr>
                <w:sz w:val="18"/>
              </w:rPr>
            </w:pPr>
            <w:r w:rsidRPr="00655011">
              <w:rPr>
                <w:sz w:val="18"/>
              </w:rPr>
              <w:t>Molecular Diagnosis and Therapy</w:t>
            </w:r>
          </w:p>
        </w:tc>
      </w:tr>
      <w:tr w:rsidR="00347157" w:rsidRPr="00655011" w14:paraId="0BDC2163" w14:textId="77777777" w:rsidTr="00347157">
        <w:tc>
          <w:tcPr>
            <w:tcW w:w="2859" w:type="dxa"/>
          </w:tcPr>
          <w:p w14:paraId="58D09FDD" w14:textId="77777777" w:rsidR="00347157" w:rsidRPr="00655011" w:rsidRDefault="00347157" w:rsidP="00CC632F">
            <w:pPr>
              <w:pStyle w:val="Normal1"/>
              <w:rPr>
                <w:sz w:val="18"/>
              </w:rPr>
            </w:pPr>
          </w:p>
        </w:tc>
        <w:tc>
          <w:tcPr>
            <w:tcW w:w="3178" w:type="dxa"/>
          </w:tcPr>
          <w:p w14:paraId="23C2DDCE" w14:textId="4F78653C" w:rsidR="00347157" w:rsidRPr="00655011" w:rsidRDefault="00347157" w:rsidP="00CC632F">
            <w:pPr>
              <w:pStyle w:val="Normal1"/>
              <w:rPr>
                <w:sz w:val="18"/>
              </w:rPr>
            </w:pPr>
            <w:proofErr w:type="spellStart"/>
            <w:r w:rsidRPr="00655011">
              <w:rPr>
                <w:sz w:val="18"/>
              </w:rPr>
              <w:t>Acta</w:t>
            </w:r>
            <w:proofErr w:type="spellEnd"/>
            <w:r w:rsidRPr="00655011">
              <w:rPr>
                <w:sz w:val="18"/>
              </w:rPr>
              <w:t xml:space="preserve"> </w:t>
            </w:r>
            <w:proofErr w:type="spellStart"/>
            <w:r w:rsidRPr="00655011">
              <w:rPr>
                <w:sz w:val="18"/>
              </w:rPr>
              <w:t>Crystallographica</w:t>
            </w:r>
            <w:proofErr w:type="spellEnd"/>
            <w:r w:rsidRPr="00655011">
              <w:rPr>
                <w:sz w:val="18"/>
              </w:rPr>
              <w:t>. Section D: Biological Crystallography</w:t>
            </w:r>
          </w:p>
        </w:tc>
        <w:tc>
          <w:tcPr>
            <w:tcW w:w="3539" w:type="dxa"/>
          </w:tcPr>
          <w:p w14:paraId="036D1C1C" w14:textId="6A283695" w:rsidR="00347157" w:rsidRPr="00655011" w:rsidRDefault="00347157" w:rsidP="00CC632F">
            <w:pPr>
              <w:pStyle w:val="Normal1"/>
              <w:rPr>
                <w:sz w:val="18"/>
              </w:rPr>
            </w:pPr>
            <w:r w:rsidRPr="00655011">
              <w:rPr>
                <w:sz w:val="18"/>
              </w:rPr>
              <w:t>Zoological Studies</w:t>
            </w:r>
          </w:p>
        </w:tc>
      </w:tr>
      <w:tr w:rsidR="00347157" w:rsidRPr="00655011" w14:paraId="7D42D33F" w14:textId="77777777" w:rsidTr="00347157">
        <w:tc>
          <w:tcPr>
            <w:tcW w:w="2859" w:type="dxa"/>
          </w:tcPr>
          <w:p w14:paraId="305165F6" w14:textId="77777777" w:rsidR="00347157" w:rsidRPr="00655011" w:rsidRDefault="00347157" w:rsidP="00CC632F">
            <w:pPr>
              <w:pStyle w:val="Normal1"/>
              <w:rPr>
                <w:sz w:val="18"/>
              </w:rPr>
            </w:pPr>
          </w:p>
        </w:tc>
        <w:tc>
          <w:tcPr>
            <w:tcW w:w="3178" w:type="dxa"/>
          </w:tcPr>
          <w:p w14:paraId="45DB3C92" w14:textId="5691BECB" w:rsidR="00347157" w:rsidRPr="00655011" w:rsidRDefault="00347157" w:rsidP="00CC632F">
            <w:pPr>
              <w:pStyle w:val="Normal1"/>
              <w:rPr>
                <w:sz w:val="18"/>
              </w:rPr>
            </w:pPr>
            <w:r w:rsidRPr="00655011">
              <w:rPr>
                <w:sz w:val="18"/>
              </w:rPr>
              <w:t>Human Molecular Genetics</w:t>
            </w:r>
          </w:p>
        </w:tc>
        <w:tc>
          <w:tcPr>
            <w:tcW w:w="3539" w:type="dxa"/>
          </w:tcPr>
          <w:p w14:paraId="16F983D2" w14:textId="05C3DBFD" w:rsidR="00347157" w:rsidRPr="00655011" w:rsidRDefault="00347157" w:rsidP="00CC632F">
            <w:pPr>
              <w:pStyle w:val="Normal1"/>
              <w:rPr>
                <w:sz w:val="18"/>
              </w:rPr>
            </w:pPr>
            <w:r w:rsidRPr="00655011">
              <w:rPr>
                <w:sz w:val="18"/>
              </w:rPr>
              <w:t>Journal of Molecular Catalysis B: Enzymatic</w:t>
            </w:r>
          </w:p>
        </w:tc>
      </w:tr>
      <w:tr w:rsidR="00347157" w:rsidRPr="00655011" w14:paraId="61C92CDC" w14:textId="77777777" w:rsidTr="00347157">
        <w:tc>
          <w:tcPr>
            <w:tcW w:w="2859" w:type="dxa"/>
          </w:tcPr>
          <w:p w14:paraId="3E323D29" w14:textId="77777777" w:rsidR="00347157" w:rsidRPr="00655011" w:rsidRDefault="00347157" w:rsidP="00CC632F">
            <w:pPr>
              <w:pStyle w:val="Normal1"/>
              <w:rPr>
                <w:sz w:val="18"/>
              </w:rPr>
            </w:pPr>
          </w:p>
        </w:tc>
        <w:tc>
          <w:tcPr>
            <w:tcW w:w="3178" w:type="dxa"/>
          </w:tcPr>
          <w:p w14:paraId="16F5D5FE" w14:textId="3DC15DA4" w:rsidR="00347157" w:rsidRPr="00655011" w:rsidRDefault="00347157" w:rsidP="00CC632F">
            <w:pPr>
              <w:pStyle w:val="Normal1"/>
              <w:rPr>
                <w:sz w:val="18"/>
              </w:rPr>
            </w:pPr>
            <w:r w:rsidRPr="00655011">
              <w:rPr>
                <w:sz w:val="18"/>
              </w:rPr>
              <w:t>Stem Cells</w:t>
            </w:r>
          </w:p>
        </w:tc>
        <w:tc>
          <w:tcPr>
            <w:tcW w:w="3539" w:type="dxa"/>
          </w:tcPr>
          <w:p w14:paraId="07AF0E6D" w14:textId="06AF87B5" w:rsidR="00347157" w:rsidRPr="00655011" w:rsidRDefault="00347157" w:rsidP="00CC632F">
            <w:pPr>
              <w:pStyle w:val="Normal1"/>
              <w:rPr>
                <w:sz w:val="18"/>
              </w:rPr>
            </w:pPr>
            <w:r w:rsidRPr="00655011">
              <w:rPr>
                <w:sz w:val="18"/>
              </w:rPr>
              <w:t>Australian Journal of Entomology</w:t>
            </w:r>
          </w:p>
        </w:tc>
      </w:tr>
      <w:tr w:rsidR="00347157" w:rsidRPr="00655011" w14:paraId="697815AC" w14:textId="77777777" w:rsidTr="00347157">
        <w:tc>
          <w:tcPr>
            <w:tcW w:w="2859" w:type="dxa"/>
          </w:tcPr>
          <w:p w14:paraId="3304800C" w14:textId="77777777" w:rsidR="00347157" w:rsidRPr="00655011" w:rsidRDefault="00347157" w:rsidP="00CC632F">
            <w:pPr>
              <w:pStyle w:val="Normal1"/>
              <w:rPr>
                <w:sz w:val="18"/>
              </w:rPr>
            </w:pPr>
          </w:p>
        </w:tc>
        <w:tc>
          <w:tcPr>
            <w:tcW w:w="3178" w:type="dxa"/>
          </w:tcPr>
          <w:p w14:paraId="74B51839" w14:textId="28612CE8" w:rsidR="00347157" w:rsidRPr="00655011" w:rsidRDefault="00347157" w:rsidP="00CC632F">
            <w:pPr>
              <w:pStyle w:val="Normal1"/>
              <w:rPr>
                <w:sz w:val="18"/>
              </w:rPr>
            </w:pPr>
            <w:proofErr w:type="spellStart"/>
            <w:r w:rsidRPr="00655011">
              <w:rPr>
                <w:sz w:val="18"/>
              </w:rPr>
              <w:t>Nanomedicine</w:t>
            </w:r>
            <w:proofErr w:type="spellEnd"/>
          </w:p>
        </w:tc>
        <w:tc>
          <w:tcPr>
            <w:tcW w:w="3539" w:type="dxa"/>
          </w:tcPr>
          <w:p w14:paraId="7DCAD5C6" w14:textId="701F1D54" w:rsidR="00347157" w:rsidRPr="00655011" w:rsidRDefault="00347157" w:rsidP="00CC632F">
            <w:pPr>
              <w:pStyle w:val="Normal1"/>
              <w:rPr>
                <w:sz w:val="18"/>
              </w:rPr>
            </w:pPr>
            <w:r w:rsidRPr="00655011">
              <w:rPr>
                <w:sz w:val="18"/>
              </w:rPr>
              <w:t>Journal of Computer - Aided Molecular Design</w:t>
            </w:r>
          </w:p>
        </w:tc>
      </w:tr>
      <w:tr w:rsidR="00347157" w:rsidRPr="00655011" w14:paraId="5884FDF9" w14:textId="77777777" w:rsidTr="00347157">
        <w:tc>
          <w:tcPr>
            <w:tcW w:w="2859" w:type="dxa"/>
          </w:tcPr>
          <w:p w14:paraId="7AA38042" w14:textId="77777777" w:rsidR="00347157" w:rsidRPr="00655011" w:rsidRDefault="00347157" w:rsidP="00CC632F">
            <w:pPr>
              <w:pStyle w:val="Normal1"/>
              <w:rPr>
                <w:sz w:val="18"/>
              </w:rPr>
            </w:pPr>
          </w:p>
        </w:tc>
        <w:tc>
          <w:tcPr>
            <w:tcW w:w="3178" w:type="dxa"/>
          </w:tcPr>
          <w:p w14:paraId="5F3ECF38" w14:textId="4EB115F0" w:rsidR="00347157" w:rsidRPr="00655011" w:rsidRDefault="00347157" w:rsidP="00CC632F">
            <w:pPr>
              <w:pStyle w:val="Normal1"/>
              <w:rPr>
                <w:sz w:val="18"/>
              </w:rPr>
            </w:pPr>
            <w:r w:rsidRPr="00655011">
              <w:rPr>
                <w:sz w:val="18"/>
              </w:rPr>
              <w:t xml:space="preserve">New </w:t>
            </w:r>
            <w:proofErr w:type="spellStart"/>
            <w:r w:rsidRPr="00655011">
              <w:rPr>
                <w:sz w:val="18"/>
              </w:rPr>
              <w:t>Phytologist</w:t>
            </w:r>
            <w:proofErr w:type="spellEnd"/>
          </w:p>
        </w:tc>
        <w:tc>
          <w:tcPr>
            <w:tcW w:w="3539" w:type="dxa"/>
          </w:tcPr>
          <w:p w14:paraId="3EE4545B" w14:textId="626F3485" w:rsidR="00347157" w:rsidRPr="00655011" w:rsidRDefault="00347157" w:rsidP="00CC632F">
            <w:pPr>
              <w:pStyle w:val="Normal1"/>
              <w:rPr>
                <w:sz w:val="18"/>
              </w:rPr>
            </w:pPr>
            <w:proofErr w:type="spellStart"/>
            <w:r w:rsidRPr="00655011">
              <w:rPr>
                <w:sz w:val="18"/>
              </w:rPr>
              <w:t>Waterbirds</w:t>
            </w:r>
            <w:proofErr w:type="spellEnd"/>
          </w:p>
        </w:tc>
      </w:tr>
      <w:tr w:rsidR="00347157" w:rsidRPr="00655011" w14:paraId="64CBEDB9" w14:textId="77777777" w:rsidTr="00347157">
        <w:tc>
          <w:tcPr>
            <w:tcW w:w="2859" w:type="dxa"/>
          </w:tcPr>
          <w:p w14:paraId="59D3D698" w14:textId="77777777" w:rsidR="00347157" w:rsidRPr="00655011" w:rsidRDefault="00347157" w:rsidP="00CC632F">
            <w:pPr>
              <w:pStyle w:val="Normal1"/>
              <w:rPr>
                <w:sz w:val="18"/>
              </w:rPr>
            </w:pPr>
          </w:p>
        </w:tc>
        <w:tc>
          <w:tcPr>
            <w:tcW w:w="3178" w:type="dxa"/>
          </w:tcPr>
          <w:p w14:paraId="35B4D51D" w14:textId="6D7C6FA4" w:rsidR="00347157" w:rsidRPr="00655011" w:rsidRDefault="00347157" w:rsidP="00CC632F">
            <w:pPr>
              <w:pStyle w:val="Normal1"/>
              <w:rPr>
                <w:sz w:val="18"/>
              </w:rPr>
            </w:pPr>
            <w:r w:rsidRPr="00655011">
              <w:rPr>
                <w:sz w:val="18"/>
              </w:rPr>
              <w:t>Cell Research</w:t>
            </w:r>
          </w:p>
        </w:tc>
        <w:tc>
          <w:tcPr>
            <w:tcW w:w="3539" w:type="dxa"/>
          </w:tcPr>
          <w:p w14:paraId="01102E46" w14:textId="07A08FAF" w:rsidR="00347157" w:rsidRPr="00655011" w:rsidRDefault="00347157" w:rsidP="00CC632F">
            <w:pPr>
              <w:pStyle w:val="Normal1"/>
              <w:rPr>
                <w:sz w:val="18"/>
              </w:rPr>
            </w:pPr>
            <w:r w:rsidRPr="00655011">
              <w:rPr>
                <w:sz w:val="18"/>
              </w:rPr>
              <w:t>The Journal of Parasitology</w:t>
            </w:r>
          </w:p>
        </w:tc>
      </w:tr>
      <w:tr w:rsidR="00347157" w:rsidRPr="00655011" w14:paraId="0585D08C" w14:textId="77777777" w:rsidTr="00347157">
        <w:tc>
          <w:tcPr>
            <w:tcW w:w="2859" w:type="dxa"/>
          </w:tcPr>
          <w:p w14:paraId="5A67EF64" w14:textId="77777777" w:rsidR="00347157" w:rsidRPr="00655011" w:rsidRDefault="00347157" w:rsidP="00CC632F">
            <w:pPr>
              <w:pStyle w:val="Normal1"/>
              <w:rPr>
                <w:sz w:val="18"/>
              </w:rPr>
            </w:pPr>
          </w:p>
        </w:tc>
        <w:tc>
          <w:tcPr>
            <w:tcW w:w="3178" w:type="dxa"/>
          </w:tcPr>
          <w:p w14:paraId="10CCAC0C" w14:textId="2EDC7457" w:rsidR="00347157" w:rsidRPr="00655011" w:rsidRDefault="00347157" w:rsidP="00CC632F">
            <w:pPr>
              <w:pStyle w:val="Normal1"/>
              <w:rPr>
                <w:sz w:val="18"/>
              </w:rPr>
            </w:pPr>
            <w:proofErr w:type="spellStart"/>
            <w:r w:rsidRPr="00655011">
              <w:rPr>
                <w:sz w:val="18"/>
              </w:rPr>
              <w:t>PLoS</w:t>
            </w:r>
            <w:proofErr w:type="spellEnd"/>
            <w:r w:rsidRPr="00655011">
              <w:rPr>
                <w:sz w:val="18"/>
              </w:rPr>
              <w:t xml:space="preserve"> Biology</w:t>
            </w:r>
          </w:p>
        </w:tc>
        <w:tc>
          <w:tcPr>
            <w:tcW w:w="3539" w:type="dxa"/>
          </w:tcPr>
          <w:p w14:paraId="7E6BB82F" w14:textId="75607746" w:rsidR="00347157" w:rsidRPr="00655011" w:rsidRDefault="00347157" w:rsidP="00CC632F">
            <w:pPr>
              <w:pStyle w:val="Normal1"/>
              <w:rPr>
                <w:sz w:val="18"/>
              </w:rPr>
            </w:pPr>
            <w:proofErr w:type="spellStart"/>
            <w:r w:rsidRPr="00655011">
              <w:rPr>
                <w:sz w:val="18"/>
              </w:rPr>
              <w:t>Acta</w:t>
            </w:r>
            <w:proofErr w:type="spellEnd"/>
            <w:r w:rsidRPr="00655011">
              <w:rPr>
                <w:sz w:val="18"/>
              </w:rPr>
              <w:t xml:space="preserve"> </w:t>
            </w:r>
            <w:proofErr w:type="spellStart"/>
            <w:r w:rsidRPr="00655011">
              <w:rPr>
                <w:sz w:val="18"/>
              </w:rPr>
              <w:t>Parasitologica</w:t>
            </w:r>
            <w:proofErr w:type="spellEnd"/>
          </w:p>
        </w:tc>
      </w:tr>
      <w:tr w:rsidR="00347157" w:rsidRPr="00655011" w14:paraId="48F7E1D3" w14:textId="77777777" w:rsidTr="00347157">
        <w:tc>
          <w:tcPr>
            <w:tcW w:w="2859" w:type="dxa"/>
          </w:tcPr>
          <w:p w14:paraId="20C4C87B" w14:textId="77777777" w:rsidR="00347157" w:rsidRPr="00655011" w:rsidRDefault="00347157" w:rsidP="00CC632F">
            <w:pPr>
              <w:pStyle w:val="Normal1"/>
              <w:rPr>
                <w:sz w:val="18"/>
              </w:rPr>
            </w:pPr>
          </w:p>
        </w:tc>
        <w:tc>
          <w:tcPr>
            <w:tcW w:w="3178" w:type="dxa"/>
          </w:tcPr>
          <w:p w14:paraId="378C804F" w14:textId="6057BB99" w:rsidR="00347157" w:rsidRPr="00655011" w:rsidRDefault="00347157" w:rsidP="00CC632F">
            <w:pPr>
              <w:pStyle w:val="Normal1"/>
              <w:rPr>
                <w:sz w:val="18"/>
              </w:rPr>
            </w:pPr>
            <w:r w:rsidRPr="00655011">
              <w:rPr>
                <w:sz w:val="18"/>
              </w:rPr>
              <w:t>National Academy of Sciences. Proceedings</w:t>
            </w:r>
          </w:p>
        </w:tc>
        <w:tc>
          <w:tcPr>
            <w:tcW w:w="3539" w:type="dxa"/>
          </w:tcPr>
          <w:p w14:paraId="799E4CDE" w14:textId="16F10654" w:rsidR="00347157" w:rsidRPr="00655011" w:rsidRDefault="00347157" w:rsidP="00CC632F">
            <w:pPr>
              <w:pStyle w:val="Normal1"/>
              <w:rPr>
                <w:sz w:val="18"/>
              </w:rPr>
            </w:pPr>
            <w:proofErr w:type="spellStart"/>
            <w:r w:rsidRPr="00655011">
              <w:rPr>
                <w:sz w:val="18"/>
              </w:rPr>
              <w:t>Biochimica</w:t>
            </w:r>
            <w:proofErr w:type="spellEnd"/>
            <w:r w:rsidRPr="00655011">
              <w:rPr>
                <w:sz w:val="18"/>
              </w:rPr>
              <w:t xml:space="preserve"> et </w:t>
            </w:r>
            <w:proofErr w:type="spellStart"/>
            <w:r w:rsidRPr="00655011">
              <w:rPr>
                <w:sz w:val="18"/>
              </w:rPr>
              <w:t>Biophysica</w:t>
            </w:r>
            <w:proofErr w:type="spellEnd"/>
            <w:r w:rsidRPr="00655011">
              <w:rPr>
                <w:sz w:val="18"/>
              </w:rPr>
              <w:t xml:space="preserve"> </w:t>
            </w:r>
            <w:proofErr w:type="spellStart"/>
            <w:r w:rsidRPr="00655011">
              <w:rPr>
                <w:sz w:val="18"/>
              </w:rPr>
              <w:t>Acta</w:t>
            </w:r>
            <w:proofErr w:type="spellEnd"/>
            <w:r w:rsidRPr="00655011">
              <w:rPr>
                <w:sz w:val="18"/>
              </w:rPr>
              <w:t>. General Subjects</w:t>
            </w:r>
          </w:p>
        </w:tc>
      </w:tr>
      <w:tr w:rsidR="00347157" w:rsidRPr="00655011" w14:paraId="3FAE6A9E" w14:textId="77777777" w:rsidTr="00347157">
        <w:tc>
          <w:tcPr>
            <w:tcW w:w="2859" w:type="dxa"/>
          </w:tcPr>
          <w:p w14:paraId="51D33352" w14:textId="77777777" w:rsidR="00347157" w:rsidRPr="00655011" w:rsidRDefault="00347157" w:rsidP="00CC632F">
            <w:pPr>
              <w:pStyle w:val="Normal1"/>
              <w:rPr>
                <w:sz w:val="18"/>
              </w:rPr>
            </w:pPr>
          </w:p>
        </w:tc>
        <w:tc>
          <w:tcPr>
            <w:tcW w:w="3178" w:type="dxa"/>
          </w:tcPr>
          <w:p w14:paraId="74BF332A" w14:textId="384BDFBD" w:rsidR="00347157" w:rsidRPr="00655011" w:rsidRDefault="00347157" w:rsidP="00CC632F">
            <w:pPr>
              <w:pStyle w:val="Normal1"/>
              <w:rPr>
                <w:sz w:val="18"/>
              </w:rPr>
            </w:pPr>
            <w:r w:rsidRPr="00655011">
              <w:rPr>
                <w:sz w:val="18"/>
              </w:rPr>
              <w:t>The Journal of Infectious Diseases</w:t>
            </w:r>
          </w:p>
        </w:tc>
        <w:tc>
          <w:tcPr>
            <w:tcW w:w="3539" w:type="dxa"/>
          </w:tcPr>
          <w:p w14:paraId="689F3B2F" w14:textId="24232E98" w:rsidR="00347157" w:rsidRPr="00655011" w:rsidRDefault="00347157" w:rsidP="00CC632F">
            <w:pPr>
              <w:pStyle w:val="Normal1"/>
              <w:rPr>
                <w:sz w:val="18"/>
              </w:rPr>
            </w:pPr>
            <w:r w:rsidRPr="00655011">
              <w:rPr>
                <w:sz w:val="18"/>
              </w:rPr>
              <w:t>Journal of Thermal Biology</w:t>
            </w:r>
          </w:p>
        </w:tc>
      </w:tr>
      <w:tr w:rsidR="00347157" w:rsidRPr="00655011" w14:paraId="3C958679" w14:textId="77777777" w:rsidTr="00347157">
        <w:tc>
          <w:tcPr>
            <w:tcW w:w="2859" w:type="dxa"/>
          </w:tcPr>
          <w:p w14:paraId="673D70CC" w14:textId="77777777" w:rsidR="00347157" w:rsidRPr="00655011" w:rsidRDefault="00347157" w:rsidP="00CC632F">
            <w:pPr>
              <w:pStyle w:val="Normal1"/>
              <w:rPr>
                <w:sz w:val="18"/>
              </w:rPr>
            </w:pPr>
          </w:p>
        </w:tc>
        <w:tc>
          <w:tcPr>
            <w:tcW w:w="3178" w:type="dxa"/>
          </w:tcPr>
          <w:p w14:paraId="2CC6D91A" w14:textId="2E64AC94" w:rsidR="00347157" w:rsidRPr="00655011" w:rsidRDefault="00347157" w:rsidP="00CC632F">
            <w:pPr>
              <w:pStyle w:val="Normal1"/>
              <w:rPr>
                <w:sz w:val="18"/>
              </w:rPr>
            </w:pPr>
            <w:r w:rsidRPr="00655011">
              <w:rPr>
                <w:sz w:val="18"/>
              </w:rPr>
              <w:t>The Journal of Cell Biology</w:t>
            </w:r>
          </w:p>
        </w:tc>
        <w:tc>
          <w:tcPr>
            <w:tcW w:w="3539" w:type="dxa"/>
          </w:tcPr>
          <w:p w14:paraId="213D027F" w14:textId="661ACA11" w:rsidR="00347157" w:rsidRPr="00655011" w:rsidRDefault="00347157" w:rsidP="00CC632F">
            <w:pPr>
              <w:pStyle w:val="Normal1"/>
              <w:rPr>
                <w:sz w:val="18"/>
              </w:rPr>
            </w:pPr>
            <w:proofErr w:type="spellStart"/>
            <w:r w:rsidRPr="00655011">
              <w:rPr>
                <w:sz w:val="18"/>
              </w:rPr>
              <w:t>Protoplasma</w:t>
            </w:r>
            <w:proofErr w:type="spellEnd"/>
          </w:p>
        </w:tc>
      </w:tr>
      <w:tr w:rsidR="00347157" w:rsidRPr="00655011" w14:paraId="7C08DF8A" w14:textId="77777777" w:rsidTr="00347157">
        <w:tc>
          <w:tcPr>
            <w:tcW w:w="2859" w:type="dxa"/>
          </w:tcPr>
          <w:p w14:paraId="67E57E04" w14:textId="77777777" w:rsidR="00347157" w:rsidRPr="00655011" w:rsidRDefault="00347157" w:rsidP="00CC632F">
            <w:pPr>
              <w:pStyle w:val="Normal1"/>
              <w:rPr>
                <w:sz w:val="18"/>
              </w:rPr>
            </w:pPr>
          </w:p>
        </w:tc>
        <w:tc>
          <w:tcPr>
            <w:tcW w:w="3178" w:type="dxa"/>
          </w:tcPr>
          <w:p w14:paraId="4544DB16" w14:textId="3B1D2371" w:rsidR="00347157" w:rsidRPr="00655011" w:rsidRDefault="00347157" w:rsidP="00CC632F">
            <w:pPr>
              <w:pStyle w:val="Normal1"/>
              <w:rPr>
                <w:sz w:val="18"/>
              </w:rPr>
            </w:pPr>
            <w:r w:rsidRPr="00655011">
              <w:rPr>
                <w:sz w:val="18"/>
              </w:rPr>
              <w:t>Molecular Psychiatry</w:t>
            </w:r>
          </w:p>
        </w:tc>
        <w:tc>
          <w:tcPr>
            <w:tcW w:w="3539" w:type="dxa"/>
          </w:tcPr>
          <w:p w14:paraId="4F549C9C" w14:textId="638375A3" w:rsidR="00347157" w:rsidRPr="00655011" w:rsidRDefault="00347157" w:rsidP="00CC632F">
            <w:pPr>
              <w:pStyle w:val="Normal1"/>
              <w:rPr>
                <w:sz w:val="18"/>
              </w:rPr>
            </w:pPr>
            <w:r w:rsidRPr="00655011">
              <w:rPr>
                <w:sz w:val="18"/>
              </w:rPr>
              <w:t>Aquatic Ecosystem Health &amp; Management</w:t>
            </w:r>
          </w:p>
        </w:tc>
      </w:tr>
      <w:tr w:rsidR="00347157" w:rsidRPr="00655011" w14:paraId="4628C8F9" w14:textId="77777777" w:rsidTr="00347157">
        <w:tc>
          <w:tcPr>
            <w:tcW w:w="2859" w:type="dxa"/>
          </w:tcPr>
          <w:p w14:paraId="72ACF39F" w14:textId="77777777" w:rsidR="00347157" w:rsidRPr="00655011" w:rsidRDefault="00347157" w:rsidP="00CC632F">
            <w:pPr>
              <w:pStyle w:val="Normal1"/>
              <w:rPr>
                <w:sz w:val="18"/>
              </w:rPr>
            </w:pPr>
          </w:p>
        </w:tc>
        <w:tc>
          <w:tcPr>
            <w:tcW w:w="3178" w:type="dxa"/>
          </w:tcPr>
          <w:p w14:paraId="72D70617" w14:textId="6A2042BB" w:rsidR="00347157" w:rsidRPr="00655011" w:rsidRDefault="00347157" w:rsidP="00CC632F">
            <w:pPr>
              <w:pStyle w:val="Normal1"/>
              <w:rPr>
                <w:sz w:val="18"/>
              </w:rPr>
            </w:pPr>
          </w:p>
        </w:tc>
        <w:tc>
          <w:tcPr>
            <w:tcW w:w="3539" w:type="dxa"/>
          </w:tcPr>
          <w:p w14:paraId="7B74AD49" w14:textId="7D95B1E8" w:rsidR="00347157" w:rsidRPr="00655011" w:rsidRDefault="00347157" w:rsidP="00CC632F">
            <w:pPr>
              <w:pStyle w:val="Normal1"/>
              <w:rPr>
                <w:sz w:val="18"/>
              </w:rPr>
            </w:pPr>
            <w:r w:rsidRPr="00655011">
              <w:rPr>
                <w:sz w:val="18"/>
              </w:rPr>
              <w:t>Turkish Journal of Zoology</w:t>
            </w:r>
          </w:p>
        </w:tc>
      </w:tr>
      <w:tr w:rsidR="00347157" w:rsidRPr="00655011" w14:paraId="58124117" w14:textId="77777777" w:rsidTr="00347157">
        <w:tc>
          <w:tcPr>
            <w:tcW w:w="2859" w:type="dxa"/>
          </w:tcPr>
          <w:p w14:paraId="71F16BB0" w14:textId="77777777" w:rsidR="00347157" w:rsidRPr="00655011" w:rsidRDefault="00347157" w:rsidP="00CC632F">
            <w:pPr>
              <w:pStyle w:val="Normal1"/>
              <w:rPr>
                <w:sz w:val="18"/>
              </w:rPr>
            </w:pPr>
          </w:p>
        </w:tc>
        <w:tc>
          <w:tcPr>
            <w:tcW w:w="3178" w:type="dxa"/>
          </w:tcPr>
          <w:p w14:paraId="4651D3CC" w14:textId="700B05FB" w:rsidR="00347157" w:rsidRPr="00655011" w:rsidRDefault="00347157" w:rsidP="00CC632F">
            <w:pPr>
              <w:pStyle w:val="Normal1"/>
              <w:rPr>
                <w:sz w:val="18"/>
              </w:rPr>
            </w:pPr>
          </w:p>
        </w:tc>
        <w:tc>
          <w:tcPr>
            <w:tcW w:w="3539" w:type="dxa"/>
          </w:tcPr>
          <w:p w14:paraId="25B2D140" w14:textId="3E11A774" w:rsidR="00347157" w:rsidRPr="00655011" w:rsidRDefault="00347157" w:rsidP="00CC632F">
            <w:pPr>
              <w:pStyle w:val="Normal1"/>
              <w:rPr>
                <w:sz w:val="18"/>
              </w:rPr>
            </w:pPr>
            <w:r w:rsidRPr="00655011">
              <w:rPr>
                <w:sz w:val="18"/>
              </w:rPr>
              <w:t>Arthropod Structure &amp; Development</w:t>
            </w:r>
          </w:p>
        </w:tc>
      </w:tr>
      <w:tr w:rsidR="00347157" w:rsidRPr="00655011" w14:paraId="7D6E543E" w14:textId="77777777" w:rsidTr="00347157">
        <w:tc>
          <w:tcPr>
            <w:tcW w:w="2859" w:type="dxa"/>
          </w:tcPr>
          <w:p w14:paraId="53DC4B7C" w14:textId="77777777" w:rsidR="00347157" w:rsidRPr="00655011" w:rsidRDefault="00347157" w:rsidP="00CC632F">
            <w:pPr>
              <w:pStyle w:val="Normal1"/>
              <w:rPr>
                <w:sz w:val="18"/>
              </w:rPr>
            </w:pPr>
          </w:p>
        </w:tc>
        <w:tc>
          <w:tcPr>
            <w:tcW w:w="3178" w:type="dxa"/>
          </w:tcPr>
          <w:p w14:paraId="798552EF" w14:textId="55BD225E" w:rsidR="00347157" w:rsidRPr="00655011" w:rsidRDefault="00347157" w:rsidP="00CC632F">
            <w:pPr>
              <w:pStyle w:val="Normal1"/>
              <w:rPr>
                <w:sz w:val="18"/>
              </w:rPr>
            </w:pPr>
          </w:p>
        </w:tc>
        <w:tc>
          <w:tcPr>
            <w:tcW w:w="3539" w:type="dxa"/>
          </w:tcPr>
          <w:p w14:paraId="4F57FC13" w14:textId="4C371DF6" w:rsidR="00347157" w:rsidRPr="00655011" w:rsidRDefault="00347157" w:rsidP="00CC632F">
            <w:pPr>
              <w:pStyle w:val="Normal1"/>
              <w:rPr>
                <w:sz w:val="18"/>
              </w:rPr>
            </w:pPr>
            <w:proofErr w:type="spellStart"/>
            <w:r w:rsidRPr="00655011">
              <w:rPr>
                <w:sz w:val="18"/>
              </w:rPr>
              <w:t>Cytotechnology</w:t>
            </w:r>
            <w:proofErr w:type="spellEnd"/>
          </w:p>
        </w:tc>
      </w:tr>
      <w:tr w:rsidR="00347157" w:rsidRPr="00655011" w14:paraId="5C68CCBF" w14:textId="77777777" w:rsidTr="00347157">
        <w:tc>
          <w:tcPr>
            <w:tcW w:w="2859" w:type="dxa"/>
          </w:tcPr>
          <w:p w14:paraId="12ADB356" w14:textId="77777777" w:rsidR="00347157" w:rsidRPr="00655011" w:rsidRDefault="00347157" w:rsidP="00CC632F">
            <w:pPr>
              <w:pStyle w:val="Normal1"/>
              <w:rPr>
                <w:sz w:val="18"/>
              </w:rPr>
            </w:pPr>
          </w:p>
        </w:tc>
        <w:tc>
          <w:tcPr>
            <w:tcW w:w="3178" w:type="dxa"/>
          </w:tcPr>
          <w:p w14:paraId="41298027" w14:textId="4548BDFF" w:rsidR="00347157" w:rsidRPr="00655011" w:rsidRDefault="00347157" w:rsidP="00CC632F">
            <w:pPr>
              <w:pStyle w:val="Normal1"/>
              <w:rPr>
                <w:sz w:val="18"/>
              </w:rPr>
            </w:pPr>
          </w:p>
        </w:tc>
        <w:tc>
          <w:tcPr>
            <w:tcW w:w="3539" w:type="dxa"/>
          </w:tcPr>
          <w:p w14:paraId="0CA2CB95" w14:textId="0ACBA299" w:rsidR="00347157" w:rsidRPr="00655011" w:rsidRDefault="00347157" w:rsidP="00CC632F">
            <w:pPr>
              <w:pStyle w:val="Normal1"/>
              <w:rPr>
                <w:sz w:val="18"/>
              </w:rPr>
            </w:pPr>
            <w:r w:rsidRPr="00655011">
              <w:rPr>
                <w:sz w:val="18"/>
              </w:rPr>
              <w:t>Undersea &amp; Hyperbaric Medicine</w:t>
            </w:r>
          </w:p>
        </w:tc>
      </w:tr>
      <w:tr w:rsidR="00347157" w:rsidRPr="00655011" w14:paraId="45EBD69B" w14:textId="77777777" w:rsidTr="00347157">
        <w:tc>
          <w:tcPr>
            <w:tcW w:w="2859" w:type="dxa"/>
          </w:tcPr>
          <w:p w14:paraId="33A254A1" w14:textId="77777777" w:rsidR="00347157" w:rsidRPr="00655011" w:rsidRDefault="00347157" w:rsidP="00CC632F">
            <w:pPr>
              <w:pStyle w:val="Normal1"/>
              <w:rPr>
                <w:sz w:val="18"/>
              </w:rPr>
            </w:pPr>
          </w:p>
        </w:tc>
        <w:tc>
          <w:tcPr>
            <w:tcW w:w="3178" w:type="dxa"/>
          </w:tcPr>
          <w:p w14:paraId="05255F38" w14:textId="2CC59999" w:rsidR="00347157" w:rsidRPr="00655011" w:rsidRDefault="00347157" w:rsidP="00CC632F">
            <w:pPr>
              <w:pStyle w:val="Normal1"/>
              <w:rPr>
                <w:sz w:val="18"/>
              </w:rPr>
            </w:pPr>
          </w:p>
        </w:tc>
        <w:tc>
          <w:tcPr>
            <w:tcW w:w="3539" w:type="dxa"/>
          </w:tcPr>
          <w:p w14:paraId="3B83AF60" w14:textId="70263753" w:rsidR="00347157" w:rsidRPr="00655011" w:rsidRDefault="00347157" w:rsidP="00CC632F">
            <w:pPr>
              <w:pStyle w:val="Normal1"/>
              <w:rPr>
                <w:sz w:val="18"/>
              </w:rPr>
            </w:pPr>
            <w:r w:rsidRPr="00655011">
              <w:rPr>
                <w:sz w:val="18"/>
              </w:rPr>
              <w:t>Systematic Botany</w:t>
            </w:r>
          </w:p>
        </w:tc>
      </w:tr>
      <w:tr w:rsidR="00347157" w:rsidRPr="00655011" w14:paraId="022BCC81" w14:textId="77777777" w:rsidTr="00347157">
        <w:tc>
          <w:tcPr>
            <w:tcW w:w="2859" w:type="dxa"/>
          </w:tcPr>
          <w:p w14:paraId="0283D50C" w14:textId="77777777" w:rsidR="00347157" w:rsidRPr="00655011" w:rsidRDefault="00347157" w:rsidP="00CC632F">
            <w:pPr>
              <w:pStyle w:val="Normal1"/>
              <w:rPr>
                <w:sz w:val="18"/>
              </w:rPr>
            </w:pPr>
          </w:p>
        </w:tc>
        <w:tc>
          <w:tcPr>
            <w:tcW w:w="3178" w:type="dxa"/>
          </w:tcPr>
          <w:p w14:paraId="17D0E3E9" w14:textId="75957A5A" w:rsidR="00347157" w:rsidRPr="00655011" w:rsidRDefault="00347157" w:rsidP="00CC632F">
            <w:pPr>
              <w:pStyle w:val="Normal1"/>
              <w:rPr>
                <w:sz w:val="18"/>
              </w:rPr>
            </w:pPr>
          </w:p>
        </w:tc>
        <w:tc>
          <w:tcPr>
            <w:tcW w:w="3539" w:type="dxa"/>
          </w:tcPr>
          <w:p w14:paraId="0394E542" w14:textId="05C2A8C3" w:rsidR="00347157" w:rsidRPr="00655011" w:rsidRDefault="00347157" w:rsidP="00CC632F">
            <w:pPr>
              <w:pStyle w:val="Normal1"/>
              <w:rPr>
                <w:sz w:val="18"/>
              </w:rPr>
            </w:pPr>
            <w:r w:rsidRPr="00655011">
              <w:rPr>
                <w:sz w:val="18"/>
              </w:rPr>
              <w:t>Nucleosides, Nucleotides and Nucleic Acids</w:t>
            </w:r>
          </w:p>
        </w:tc>
      </w:tr>
      <w:tr w:rsidR="00347157" w:rsidRPr="00655011" w14:paraId="7298EA0C" w14:textId="77777777" w:rsidTr="00347157">
        <w:tc>
          <w:tcPr>
            <w:tcW w:w="2859" w:type="dxa"/>
          </w:tcPr>
          <w:p w14:paraId="4D3C985E" w14:textId="77777777" w:rsidR="00347157" w:rsidRPr="00655011" w:rsidRDefault="00347157" w:rsidP="00CC632F">
            <w:pPr>
              <w:pStyle w:val="Normal1"/>
              <w:rPr>
                <w:sz w:val="18"/>
              </w:rPr>
            </w:pPr>
          </w:p>
        </w:tc>
        <w:tc>
          <w:tcPr>
            <w:tcW w:w="3178" w:type="dxa"/>
          </w:tcPr>
          <w:p w14:paraId="5476976A" w14:textId="1690D4B3" w:rsidR="00347157" w:rsidRPr="00655011" w:rsidRDefault="00347157" w:rsidP="00CC632F">
            <w:pPr>
              <w:pStyle w:val="Normal1"/>
              <w:rPr>
                <w:sz w:val="18"/>
              </w:rPr>
            </w:pPr>
          </w:p>
        </w:tc>
        <w:tc>
          <w:tcPr>
            <w:tcW w:w="3539" w:type="dxa"/>
          </w:tcPr>
          <w:p w14:paraId="655114D4" w14:textId="43C4156C" w:rsidR="00347157" w:rsidRPr="00655011" w:rsidRDefault="00347157" w:rsidP="00CC632F">
            <w:pPr>
              <w:pStyle w:val="Normal1"/>
              <w:rPr>
                <w:sz w:val="18"/>
              </w:rPr>
            </w:pPr>
            <w:r w:rsidRPr="00655011">
              <w:rPr>
                <w:sz w:val="18"/>
              </w:rPr>
              <w:t>Journal of Integrative Plant Biology</w:t>
            </w:r>
          </w:p>
        </w:tc>
      </w:tr>
    </w:tbl>
    <w:p w14:paraId="5AEF0880" w14:textId="6D4662B4" w:rsidR="00E561B7" w:rsidRDefault="00E561B7" w:rsidP="00E561B7">
      <w:pPr>
        <w:sectPr w:rsidR="00E561B7">
          <w:pgSz w:w="12240" w:h="15840"/>
          <w:pgMar w:top="1440" w:right="1440" w:bottom="1440" w:left="1440" w:header="720" w:footer="720" w:gutter="0"/>
          <w:cols w:space="720"/>
        </w:sectPr>
      </w:pPr>
    </w:p>
    <w:p w14:paraId="751EAD5F" w14:textId="15438918" w:rsidR="002214DF" w:rsidRPr="00E561B7" w:rsidRDefault="00CC632F" w:rsidP="00E561B7">
      <w:pPr>
        <w:pStyle w:val="Heading1"/>
      </w:pPr>
      <w:r>
        <w:t>Appendix 2: Software packages mentioned in articles</w:t>
      </w:r>
    </w:p>
    <w:p w14:paraId="2FBD781B" w14:textId="77777777" w:rsidR="00E561B7" w:rsidRDefault="00E561B7" w:rsidP="00CC632F">
      <w:pPr>
        <w:pStyle w:val="Normal1"/>
        <w:sectPr w:rsidR="00E561B7">
          <w:pgSz w:w="12240" w:h="15840"/>
          <w:pgMar w:top="1440" w:right="1440" w:bottom="1440" w:left="1440" w:header="720" w:footer="720" w:gutter="0"/>
          <w:cols w:space="720"/>
        </w:sectPr>
      </w:pPr>
    </w:p>
    <w:tbl>
      <w:tblPr>
        <w:tblStyle w:val="TableGrid"/>
        <w:tblW w:w="0" w:type="auto"/>
        <w:tblLook w:val="04A0" w:firstRow="1" w:lastRow="0" w:firstColumn="1" w:lastColumn="0" w:noHBand="0" w:noVBand="1"/>
      </w:tblPr>
      <w:tblGrid>
        <w:gridCol w:w="2539"/>
        <w:gridCol w:w="317"/>
      </w:tblGrid>
      <w:tr w:rsidR="00CC632F" w:rsidRPr="00E561B7" w14:paraId="5329738F" w14:textId="5B106F43" w:rsidTr="00CC632F">
        <w:tc>
          <w:tcPr>
            <w:tcW w:w="0" w:type="auto"/>
          </w:tcPr>
          <w:p w14:paraId="524599C8" w14:textId="2DC6692C" w:rsidR="00CC632F" w:rsidRPr="00E561B7" w:rsidRDefault="00CC632F" w:rsidP="00E561B7">
            <w:pPr>
              <w:rPr>
                <w:sz w:val="18"/>
              </w:rPr>
            </w:pPr>
            <w:r w:rsidRPr="00E561B7">
              <w:rPr>
                <w:sz w:val="18"/>
              </w:rPr>
              <w:t>CCP4</w:t>
            </w:r>
          </w:p>
        </w:tc>
        <w:tc>
          <w:tcPr>
            <w:tcW w:w="0" w:type="auto"/>
          </w:tcPr>
          <w:p w14:paraId="20894019" w14:textId="6E86594A" w:rsidR="00CC632F" w:rsidRPr="00E561B7" w:rsidRDefault="00CC632F" w:rsidP="00E561B7">
            <w:pPr>
              <w:rPr>
                <w:sz w:val="18"/>
              </w:rPr>
            </w:pPr>
            <w:r w:rsidRPr="00E561B7">
              <w:rPr>
                <w:sz w:val="18"/>
              </w:rPr>
              <w:t>4</w:t>
            </w:r>
          </w:p>
        </w:tc>
      </w:tr>
      <w:tr w:rsidR="00CC632F" w:rsidRPr="00E561B7" w14:paraId="3FC92AFC" w14:textId="4C6CC1FE" w:rsidTr="00CC632F">
        <w:tc>
          <w:tcPr>
            <w:tcW w:w="0" w:type="auto"/>
          </w:tcPr>
          <w:p w14:paraId="78430FFC" w14:textId="77777777" w:rsidR="00CC632F" w:rsidRPr="00E561B7" w:rsidRDefault="00CC632F" w:rsidP="00E561B7">
            <w:pPr>
              <w:rPr>
                <w:sz w:val="18"/>
              </w:rPr>
            </w:pPr>
            <w:proofErr w:type="spellStart"/>
            <w:r w:rsidRPr="00E561B7">
              <w:rPr>
                <w:sz w:val="18"/>
              </w:rPr>
              <w:t>ClustalW</w:t>
            </w:r>
            <w:proofErr w:type="spellEnd"/>
          </w:p>
        </w:tc>
        <w:tc>
          <w:tcPr>
            <w:tcW w:w="0" w:type="auto"/>
          </w:tcPr>
          <w:p w14:paraId="035B0EFC" w14:textId="331C596E" w:rsidR="00CC632F" w:rsidRPr="00E561B7" w:rsidRDefault="00CC632F" w:rsidP="00E561B7">
            <w:pPr>
              <w:rPr>
                <w:sz w:val="18"/>
              </w:rPr>
            </w:pPr>
            <w:r w:rsidRPr="00E561B7">
              <w:rPr>
                <w:sz w:val="18"/>
              </w:rPr>
              <w:t>4</w:t>
            </w:r>
          </w:p>
        </w:tc>
      </w:tr>
      <w:tr w:rsidR="00CC632F" w:rsidRPr="00E561B7" w14:paraId="70531887" w14:textId="575A87A0" w:rsidTr="00CC632F">
        <w:tc>
          <w:tcPr>
            <w:tcW w:w="0" w:type="auto"/>
          </w:tcPr>
          <w:p w14:paraId="2382E9E1" w14:textId="77777777" w:rsidR="00CC632F" w:rsidRPr="00E561B7" w:rsidRDefault="00CC632F" w:rsidP="00E561B7">
            <w:pPr>
              <w:rPr>
                <w:sz w:val="18"/>
              </w:rPr>
            </w:pPr>
            <w:r w:rsidRPr="00E561B7">
              <w:rPr>
                <w:sz w:val="18"/>
              </w:rPr>
              <w:t>Excel</w:t>
            </w:r>
          </w:p>
        </w:tc>
        <w:tc>
          <w:tcPr>
            <w:tcW w:w="0" w:type="auto"/>
          </w:tcPr>
          <w:p w14:paraId="4711FA2A" w14:textId="619F9A04" w:rsidR="00CC632F" w:rsidRPr="00E561B7" w:rsidRDefault="00CC632F" w:rsidP="00E561B7">
            <w:pPr>
              <w:rPr>
                <w:sz w:val="18"/>
              </w:rPr>
            </w:pPr>
            <w:r w:rsidRPr="00E561B7">
              <w:rPr>
                <w:sz w:val="18"/>
              </w:rPr>
              <w:t>4</w:t>
            </w:r>
          </w:p>
        </w:tc>
      </w:tr>
      <w:tr w:rsidR="00CC632F" w:rsidRPr="00E561B7" w14:paraId="5695CCFF" w14:textId="17B6EC76" w:rsidTr="00CC632F">
        <w:tc>
          <w:tcPr>
            <w:tcW w:w="0" w:type="auto"/>
          </w:tcPr>
          <w:p w14:paraId="3EE0F14C" w14:textId="77777777" w:rsidR="00CC632F" w:rsidRPr="00E561B7" w:rsidRDefault="00CC632F" w:rsidP="00E561B7">
            <w:pPr>
              <w:rPr>
                <w:sz w:val="18"/>
              </w:rPr>
            </w:pPr>
            <w:r w:rsidRPr="00E561B7">
              <w:rPr>
                <w:sz w:val="18"/>
              </w:rPr>
              <w:t>PAUP</w:t>
            </w:r>
          </w:p>
        </w:tc>
        <w:tc>
          <w:tcPr>
            <w:tcW w:w="0" w:type="auto"/>
          </w:tcPr>
          <w:p w14:paraId="5F9A1E1E" w14:textId="42E4691D" w:rsidR="00CC632F" w:rsidRPr="00E561B7" w:rsidRDefault="00CC632F" w:rsidP="00E561B7">
            <w:pPr>
              <w:rPr>
                <w:sz w:val="18"/>
              </w:rPr>
            </w:pPr>
            <w:r w:rsidRPr="00E561B7">
              <w:rPr>
                <w:sz w:val="18"/>
              </w:rPr>
              <w:t>4</w:t>
            </w:r>
          </w:p>
        </w:tc>
      </w:tr>
      <w:tr w:rsidR="00CC632F" w:rsidRPr="00E561B7" w14:paraId="580E7873" w14:textId="36824808" w:rsidTr="00CC632F">
        <w:tc>
          <w:tcPr>
            <w:tcW w:w="0" w:type="auto"/>
          </w:tcPr>
          <w:p w14:paraId="4BE62B0D" w14:textId="77777777" w:rsidR="00CC632F" w:rsidRPr="00E561B7" w:rsidRDefault="00CC632F" w:rsidP="00E561B7">
            <w:pPr>
              <w:rPr>
                <w:sz w:val="18"/>
              </w:rPr>
            </w:pPr>
            <w:r w:rsidRPr="00E561B7">
              <w:rPr>
                <w:sz w:val="18"/>
              </w:rPr>
              <w:t>Adobe Photoshop</w:t>
            </w:r>
          </w:p>
        </w:tc>
        <w:tc>
          <w:tcPr>
            <w:tcW w:w="0" w:type="auto"/>
          </w:tcPr>
          <w:p w14:paraId="3F121A4C" w14:textId="4FA15952" w:rsidR="00CC632F" w:rsidRPr="00E561B7" w:rsidRDefault="00CC632F" w:rsidP="00E561B7">
            <w:pPr>
              <w:rPr>
                <w:sz w:val="18"/>
              </w:rPr>
            </w:pPr>
            <w:r w:rsidRPr="00E561B7">
              <w:rPr>
                <w:sz w:val="18"/>
              </w:rPr>
              <w:t>3</w:t>
            </w:r>
          </w:p>
        </w:tc>
      </w:tr>
      <w:tr w:rsidR="00CC632F" w:rsidRPr="00E561B7" w14:paraId="464F7621" w14:textId="3487A2B6" w:rsidTr="00CC632F">
        <w:tc>
          <w:tcPr>
            <w:tcW w:w="0" w:type="auto"/>
          </w:tcPr>
          <w:p w14:paraId="3E2FAEBE" w14:textId="77777777" w:rsidR="00CC632F" w:rsidRPr="00E561B7" w:rsidRDefault="00CC632F" w:rsidP="00E561B7">
            <w:pPr>
              <w:rPr>
                <w:sz w:val="18"/>
              </w:rPr>
            </w:pPr>
            <w:r w:rsidRPr="00E561B7">
              <w:rPr>
                <w:sz w:val="18"/>
              </w:rPr>
              <w:t>BLAST</w:t>
            </w:r>
          </w:p>
        </w:tc>
        <w:tc>
          <w:tcPr>
            <w:tcW w:w="0" w:type="auto"/>
          </w:tcPr>
          <w:p w14:paraId="5279F66F" w14:textId="7BEC8C2E" w:rsidR="00CC632F" w:rsidRPr="00E561B7" w:rsidRDefault="00CC632F" w:rsidP="00E561B7">
            <w:pPr>
              <w:rPr>
                <w:sz w:val="18"/>
              </w:rPr>
            </w:pPr>
            <w:r w:rsidRPr="00E561B7">
              <w:rPr>
                <w:sz w:val="18"/>
              </w:rPr>
              <w:t>3</w:t>
            </w:r>
          </w:p>
        </w:tc>
      </w:tr>
      <w:tr w:rsidR="00CC632F" w:rsidRPr="00E561B7" w14:paraId="7F71C2B9" w14:textId="2BEFE3C1" w:rsidTr="00CC632F">
        <w:tc>
          <w:tcPr>
            <w:tcW w:w="0" w:type="auto"/>
          </w:tcPr>
          <w:p w14:paraId="7173B849" w14:textId="77777777" w:rsidR="00CC632F" w:rsidRPr="00E561B7" w:rsidRDefault="00CC632F" w:rsidP="00E561B7">
            <w:pPr>
              <w:rPr>
                <w:sz w:val="18"/>
              </w:rPr>
            </w:pPr>
            <w:r w:rsidRPr="00E561B7">
              <w:rPr>
                <w:sz w:val="18"/>
              </w:rPr>
              <w:t>HKL</w:t>
            </w:r>
          </w:p>
        </w:tc>
        <w:tc>
          <w:tcPr>
            <w:tcW w:w="0" w:type="auto"/>
          </w:tcPr>
          <w:p w14:paraId="2D013E61" w14:textId="3CCAC868" w:rsidR="00CC632F" w:rsidRPr="00E561B7" w:rsidRDefault="00CC632F" w:rsidP="00E561B7">
            <w:pPr>
              <w:rPr>
                <w:sz w:val="18"/>
              </w:rPr>
            </w:pPr>
            <w:r w:rsidRPr="00E561B7">
              <w:rPr>
                <w:sz w:val="18"/>
              </w:rPr>
              <w:t>3</w:t>
            </w:r>
          </w:p>
        </w:tc>
      </w:tr>
      <w:tr w:rsidR="00CC632F" w:rsidRPr="00E561B7" w14:paraId="506483D2" w14:textId="23C2CBDB" w:rsidTr="00CC632F">
        <w:tc>
          <w:tcPr>
            <w:tcW w:w="0" w:type="auto"/>
          </w:tcPr>
          <w:p w14:paraId="4A483D4D" w14:textId="77777777" w:rsidR="00CC632F" w:rsidRPr="00E561B7" w:rsidRDefault="00CC632F" w:rsidP="00E561B7">
            <w:pPr>
              <w:rPr>
                <w:sz w:val="18"/>
              </w:rPr>
            </w:pPr>
            <w:proofErr w:type="spellStart"/>
            <w:r w:rsidRPr="00E561B7">
              <w:rPr>
                <w:sz w:val="18"/>
              </w:rPr>
              <w:t>ImageJ</w:t>
            </w:r>
            <w:proofErr w:type="spellEnd"/>
          </w:p>
        </w:tc>
        <w:tc>
          <w:tcPr>
            <w:tcW w:w="0" w:type="auto"/>
          </w:tcPr>
          <w:p w14:paraId="03136861" w14:textId="4A7715D2" w:rsidR="00CC632F" w:rsidRPr="00E561B7" w:rsidRDefault="00CC632F" w:rsidP="00E561B7">
            <w:pPr>
              <w:rPr>
                <w:sz w:val="18"/>
              </w:rPr>
            </w:pPr>
            <w:r w:rsidRPr="00E561B7">
              <w:rPr>
                <w:sz w:val="18"/>
              </w:rPr>
              <w:t>3</w:t>
            </w:r>
          </w:p>
        </w:tc>
      </w:tr>
      <w:tr w:rsidR="00CC632F" w:rsidRPr="00E561B7" w14:paraId="1EEB094F" w14:textId="1A980039" w:rsidTr="00CC632F">
        <w:tc>
          <w:tcPr>
            <w:tcW w:w="0" w:type="auto"/>
          </w:tcPr>
          <w:p w14:paraId="3B21E8C1" w14:textId="77777777" w:rsidR="00CC632F" w:rsidRPr="00E561B7" w:rsidRDefault="00CC632F" w:rsidP="00E561B7">
            <w:pPr>
              <w:rPr>
                <w:sz w:val="18"/>
              </w:rPr>
            </w:pPr>
            <w:proofErr w:type="spellStart"/>
            <w:r w:rsidRPr="00E561B7">
              <w:rPr>
                <w:sz w:val="18"/>
              </w:rPr>
              <w:t>MetaMorph</w:t>
            </w:r>
            <w:proofErr w:type="spellEnd"/>
          </w:p>
        </w:tc>
        <w:tc>
          <w:tcPr>
            <w:tcW w:w="0" w:type="auto"/>
          </w:tcPr>
          <w:p w14:paraId="544D39EA" w14:textId="558D0389" w:rsidR="00CC632F" w:rsidRPr="00E561B7" w:rsidRDefault="00CC632F" w:rsidP="00E561B7">
            <w:pPr>
              <w:rPr>
                <w:sz w:val="18"/>
              </w:rPr>
            </w:pPr>
            <w:r w:rsidRPr="00E561B7">
              <w:rPr>
                <w:sz w:val="18"/>
              </w:rPr>
              <w:t>3</w:t>
            </w:r>
          </w:p>
        </w:tc>
      </w:tr>
      <w:tr w:rsidR="00CC632F" w:rsidRPr="00E561B7" w14:paraId="1DAE003C" w14:textId="31B3A11F" w:rsidTr="00CC632F">
        <w:tc>
          <w:tcPr>
            <w:tcW w:w="0" w:type="auto"/>
          </w:tcPr>
          <w:p w14:paraId="39D0E355" w14:textId="77777777" w:rsidR="00CC632F" w:rsidRPr="00E561B7" w:rsidRDefault="00CC632F" w:rsidP="00E561B7">
            <w:pPr>
              <w:rPr>
                <w:sz w:val="18"/>
              </w:rPr>
            </w:pPr>
            <w:r w:rsidRPr="00E561B7">
              <w:rPr>
                <w:sz w:val="18"/>
              </w:rPr>
              <w:t>NIH Image</w:t>
            </w:r>
          </w:p>
        </w:tc>
        <w:tc>
          <w:tcPr>
            <w:tcW w:w="0" w:type="auto"/>
          </w:tcPr>
          <w:p w14:paraId="5338F74E" w14:textId="1DCD8E57" w:rsidR="00CC632F" w:rsidRPr="00E561B7" w:rsidRDefault="00CC632F" w:rsidP="00E561B7">
            <w:pPr>
              <w:rPr>
                <w:sz w:val="18"/>
              </w:rPr>
            </w:pPr>
            <w:r w:rsidRPr="00E561B7">
              <w:rPr>
                <w:sz w:val="18"/>
              </w:rPr>
              <w:t>3</w:t>
            </w:r>
          </w:p>
        </w:tc>
      </w:tr>
      <w:tr w:rsidR="00CC632F" w:rsidRPr="00E561B7" w14:paraId="6E63B605" w14:textId="4B744B65" w:rsidTr="00CC632F">
        <w:tc>
          <w:tcPr>
            <w:tcW w:w="0" w:type="auto"/>
          </w:tcPr>
          <w:p w14:paraId="374BB4CC" w14:textId="77777777" w:rsidR="00CC632F" w:rsidRPr="00E561B7" w:rsidRDefault="00CC632F" w:rsidP="00E561B7">
            <w:pPr>
              <w:rPr>
                <w:sz w:val="18"/>
              </w:rPr>
            </w:pPr>
            <w:r w:rsidRPr="00E561B7">
              <w:rPr>
                <w:sz w:val="18"/>
              </w:rPr>
              <w:t>O</w:t>
            </w:r>
          </w:p>
        </w:tc>
        <w:tc>
          <w:tcPr>
            <w:tcW w:w="0" w:type="auto"/>
          </w:tcPr>
          <w:p w14:paraId="477D3649" w14:textId="71DA64D6" w:rsidR="00CC632F" w:rsidRPr="00E561B7" w:rsidRDefault="00CC632F" w:rsidP="00E561B7">
            <w:pPr>
              <w:rPr>
                <w:sz w:val="18"/>
              </w:rPr>
            </w:pPr>
            <w:r w:rsidRPr="00E561B7">
              <w:rPr>
                <w:sz w:val="18"/>
              </w:rPr>
              <w:t>3</w:t>
            </w:r>
          </w:p>
        </w:tc>
      </w:tr>
      <w:tr w:rsidR="00CC632F" w:rsidRPr="00E561B7" w14:paraId="0CDB1B80" w14:textId="29986B22" w:rsidTr="00CC632F">
        <w:tc>
          <w:tcPr>
            <w:tcW w:w="0" w:type="auto"/>
          </w:tcPr>
          <w:p w14:paraId="024ADBB3" w14:textId="77777777" w:rsidR="00CC632F" w:rsidRPr="00E561B7" w:rsidRDefault="00CC632F" w:rsidP="00E561B7">
            <w:pPr>
              <w:rPr>
                <w:sz w:val="18"/>
              </w:rPr>
            </w:pPr>
            <w:r w:rsidRPr="00E561B7">
              <w:rPr>
                <w:sz w:val="18"/>
              </w:rPr>
              <w:t>SPSS</w:t>
            </w:r>
          </w:p>
        </w:tc>
        <w:tc>
          <w:tcPr>
            <w:tcW w:w="0" w:type="auto"/>
          </w:tcPr>
          <w:p w14:paraId="5752BE4F" w14:textId="625B5FA6" w:rsidR="00CC632F" w:rsidRPr="00E561B7" w:rsidRDefault="00CC632F" w:rsidP="00E561B7">
            <w:pPr>
              <w:rPr>
                <w:sz w:val="18"/>
              </w:rPr>
            </w:pPr>
            <w:r w:rsidRPr="00E561B7">
              <w:rPr>
                <w:sz w:val="18"/>
              </w:rPr>
              <w:t>3</w:t>
            </w:r>
          </w:p>
        </w:tc>
      </w:tr>
      <w:tr w:rsidR="00CC632F" w:rsidRPr="00E561B7" w14:paraId="32F8DA68" w14:textId="1C5BB711" w:rsidTr="00CC632F">
        <w:tc>
          <w:tcPr>
            <w:tcW w:w="0" w:type="auto"/>
          </w:tcPr>
          <w:p w14:paraId="4CBABD31" w14:textId="77777777" w:rsidR="00CC632F" w:rsidRPr="00E561B7" w:rsidRDefault="00CC632F" w:rsidP="00E561B7">
            <w:pPr>
              <w:rPr>
                <w:sz w:val="18"/>
              </w:rPr>
            </w:pPr>
            <w:r w:rsidRPr="00E561B7">
              <w:rPr>
                <w:sz w:val="18"/>
              </w:rPr>
              <w:t>CNS</w:t>
            </w:r>
          </w:p>
        </w:tc>
        <w:tc>
          <w:tcPr>
            <w:tcW w:w="0" w:type="auto"/>
          </w:tcPr>
          <w:p w14:paraId="058ABCE7" w14:textId="66715186" w:rsidR="00CC632F" w:rsidRPr="00E561B7" w:rsidRDefault="00CC632F" w:rsidP="00E561B7">
            <w:pPr>
              <w:rPr>
                <w:sz w:val="18"/>
              </w:rPr>
            </w:pPr>
            <w:r w:rsidRPr="00E561B7">
              <w:rPr>
                <w:sz w:val="18"/>
              </w:rPr>
              <w:t>2</w:t>
            </w:r>
          </w:p>
        </w:tc>
      </w:tr>
      <w:tr w:rsidR="00CC632F" w:rsidRPr="00E561B7" w14:paraId="10622CC8" w14:textId="367DA676" w:rsidTr="00CC632F">
        <w:tc>
          <w:tcPr>
            <w:tcW w:w="0" w:type="auto"/>
          </w:tcPr>
          <w:p w14:paraId="0FDF9BA1" w14:textId="77777777" w:rsidR="00CC632F" w:rsidRPr="00E561B7" w:rsidRDefault="00CC632F" w:rsidP="00E561B7">
            <w:pPr>
              <w:rPr>
                <w:sz w:val="18"/>
              </w:rPr>
            </w:pPr>
            <w:proofErr w:type="spellStart"/>
            <w:r w:rsidRPr="00E561B7">
              <w:rPr>
                <w:sz w:val="18"/>
              </w:rPr>
              <w:t>ModelTest</w:t>
            </w:r>
            <w:proofErr w:type="spellEnd"/>
          </w:p>
        </w:tc>
        <w:tc>
          <w:tcPr>
            <w:tcW w:w="0" w:type="auto"/>
          </w:tcPr>
          <w:p w14:paraId="0D67CDB8" w14:textId="245162F0" w:rsidR="00CC632F" w:rsidRPr="00E561B7" w:rsidRDefault="00CC632F" w:rsidP="00E561B7">
            <w:pPr>
              <w:rPr>
                <w:sz w:val="18"/>
              </w:rPr>
            </w:pPr>
            <w:r w:rsidRPr="00E561B7">
              <w:rPr>
                <w:sz w:val="18"/>
              </w:rPr>
              <w:t>2</w:t>
            </w:r>
          </w:p>
        </w:tc>
      </w:tr>
      <w:tr w:rsidR="00CC632F" w:rsidRPr="00E561B7" w14:paraId="7E038B7B" w14:textId="624BBEF1" w:rsidTr="00CC632F">
        <w:tc>
          <w:tcPr>
            <w:tcW w:w="0" w:type="auto"/>
          </w:tcPr>
          <w:p w14:paraId="215CBE76" w14:textId="77777777" w:rsidR="00CC632F" w:rsidRPr="00E561B7" w:rsidRDefault="00CC632F" w:rsidP="00E561B7">
            <w:pPr>
              <w:rPr>
                <w:sz w:val="18"/>
              </w:rPr>
            </w:pPr>
            <w:r w:rsidRPr="00E561B7">
              <w:rPr>
                <w:sz w:val="18"/>
              </w:rPr>
              <w:t>R</w:t>
            </w:r>
          </w:p>
        </w:tc>
        <w:tc>
          <w:tcPr>
            <w:tcW w:w="0" w:type="auto"/>
          </w:tcPr>
          <w:p w14:paraId="0EE91F1C" w14:textId="614D622F" w:rsidR="00CC632F" w:rsidRPr="00E561B7" w:rsidRDefault="00CC632F" w:rsidP="00E561B7">
            <w:pPr>
              <w:rPr>
                <w:sz w:val="18"/>
              </w:rPr>
            </w:pPr>
            <w:r w:rsidRPr="00E561B7">
              <w:rPr>
                <w:sz w:val="18"/>
              </w:rPr>
              <w:t>2</w:t>
            </w:r>
          </w:p>
        </w:tc>
      </w:tr>
      <w:tr w:rsidR="00CC632F" w:rsidRPr="00E561B7" w14:paraId="633270C3" w14:textId="205B3CCE" w:rsidTr="00CC632F">
        <w:tc>
          <w:tcPr>
            <w:tcW w:w="0" w:type="auto"/>
          </w:tcPr>
          <w:p w14:paraId="690AECFC" w14:textId="77777777" w:rsidR="00CC632F" w:rsidRPr="00E561B7" w:rsidRDefault="00CC632F" w:rsidP="00E561B7">
            <w:pPr>
              <w:rPr>
                <w:sz w:val="18"/>
              </w:rPr>
            </w:pPr>
            <w:r w:rsidRPr="00E561B7">
              <w:rPr>
                <w:sz w:val="18"/>
              </w:rPr>
              <w:t>REFMAC</w:t>
            </w:r>
          </w:p>
        </w:tc>
        <w:tc>
          <w:tcPr>
            <w:tcW w:w="0" w:type="auto"/>
          </w:tcPr>
          <w:p w14:paraId="67387730" w14:textId="70BC8C79" w:rsidR="00CC632F" w:rsidRPr="00E561B7" w:rsidRDefault="00CC632F" w:rsidP="00E561B7">
            <w:pPr>
              <w:rPr>
                <w:sz w:val="18"/>
              </w:rPr>
            </w:pPr>
            <w:r w:rsidRPr="00E561B7">
              <w:rPr>
                <w:sz w:val="18"/>
              </w:rPr>
              <w:t>2</w:t>
            </w:r>
          </w:p>
        </w:tc>
      </w:tr>
      <w:tr w:rsidR="00CC632F" w:rsidRPr="00E561B7" w14:paraId="6A08E07D" w14:textId="7C4149CB" w:rsidTr="00CC632F">
        <w:tc>
          <w:tcPr>
            <w:tcW w:w="0" w:type="auto"/>
          </w:tcPr>
          <w:p w14:paraId="211CD44A" w14:textId="77777777" w:rsidR="00CC632F" w:rsidRPr="00E561B7" w:rsidRDefault="00CC632F" w:rsidP="00E561B7">
            <w:pPr>
              <w:rPr>
                <w:sz w:val="18"/>
              </w:rPr>
            </w:pPr>
            <w:r w:rsidRPr="00E561B7">
              <w:rPr>
                <w:sz w:val="18"/>
              </w:rPr>
              <w:t>SAS</w:t>
            </w:r>
          </w:p>
        </w:tc>
        <w:tc>
          <w:tcPr>
            <w:tcW w:w="0" w:type="auto"/>
          </w:tcPr>
          <w:p w14:paraId="6FB8FD62" w14:textId="0C65F146" w:rsidR="00CC632F" w:rsidRPr="00E561B7" w:rsidRDefault="00CC632F" w:rsidP="00E561B7">
            <w:pPr>
              <w:rPr>
                <w:sz w:val="18"/>
              </w:rPr>
            </w:pPr>
            <w:r w:rsidRPr="00E561B7">
              <w:rPr>
                <w:sz w:val="18"/>
              </w:rPr>
              <w:t>2</w:t>
            </w:r>
          </w:p>
        </w:tc>
      </w:tr>
      <w:tr w:rsidR="00CC632F" w:rsidRPr="00E561B7" w14:paraId="184C98A7" w14:textId="26DD968F" w:rsidTr="00CC632F">
        <w:tc>
          <w:tcPr>
            <w:tcW w:w="0" w:type="auto"/>
          </w:tcPr>
          <w:p w14:paraId="719911CB" w14:textId="77777777" w:rsidR="00CC632F" w:rsidRPr="00E561B7" w:rsidRDefault="00CC632F" w:rsidP="00E561B7">
            <w:pPr>
              <w:rPr>
                <w:sz w:val="18"/>
              </w:rPr>
            </w:pPr>
            <w:r w:rsidRPr="00E561B7">
              <w:rPr>
                <w:sz w:val="18"/>
              </w:rPr>
              <w:t>SOLVE</w:t>
            </w:r>
          </w:p>
        </w:tc>
        <w:tc>
          <w:tcPr>
            <w:tcW w:w="0" w:type="auto"/>
          </w:tcPr>
          <w:p w14:paraId="1DE5AC77" w14:textId="3DE5D2E3" w:rsidR="00CC632F" w:rsidRPr="00E561B7" w:rsidRDefault="00CC632F" w:rsidP="00E561B7">
            <w:pPr>
              <w:rPr>
                <w:sz w:val="18"/>
              </w:rPr>
            </w:pPr>
            <w:r w:rsidRPr="00E561B7">
              <w:rPr>
                <w:sz w:val="18"/>
              </w:rPr>
              <w:t>2</w:t>
            </w:r>
          </w:p>
        </w:tc>
      </w:tr>
      <w:tr w:rsidR="00CC632F" w:rsidRPr="00E561B7" w14:paraId="1A1A42FA" w14:textId="0F1613C5" w:rsidTr="00CC632F">
        <w:tc>
          <w:tcPr>
            <w:tcW w:w="0" w:type="auto"/>
          </w:tcPr>
          <w:p w14:paraId="4D88F48A" w14:textId="77777777" w:rsidR="00CC632F" w:rsidRPr="00E561B7" w:rsidRDefault="00CC632F" w:rsidP="00E561B7">
            <w:pPr>
              <w:rPr>
                <w:sz w:val="18"/>
              </w:rPr>
            </w:pPr>
            <w:r w:rsidRPr="00E561B7">
              <w:rPr>
                <w:sz w:val="18"/>
              </w:rPr>
              <w:t>Stereo Investigator</w:t>
            </w:r>
          </w:p>
        </w:tc>
        <w:tc>
          <w:tcPr>
            <w:tcW w:w="0" w:type="auto"/>
          </w:tcPr>
          <w:p w14:paraId="5D012B6E" w14:textId="34D81ABE" w:rsidR="00CC632F" w:rsidRPr="00E561B7" w:rsidRDefault="00CC632F" w:rsidP="00E561B7">
            <w:pPr>
              <w:rPr>
                <w:sz w:val="18"/>
              </w:rPr>
            </w:pPr>
            <w:r w:rsidRPr="00E561B7">
              <w:rPr>
                <w:sz w:val="18"/>
              </w:rPr>
              <w:t>2</w:t>
            </w:r>
          </w:p>
        </w:tc>
      </w:tr>
      <w:tr w:rsidR="00CC632F" w:rsidRPr="00E561B7" w14:paraId="110FE4D1" w14:textId="10EC0403" w:rsidTr="00CC632F">
        <w:tc>
          <w:tcPr>
            <w:tcW w:w="0" w:type="auto"/>
          </w:tcPr>
          <w:p w14:paraId="7C88396C" w14:textId="77777777" w:rsidR="00CC632F" w:rsidRPr="00E561B7" w:rsidRDefault="00CC632F" w:rsidP="00E561B7">
            <w:pPr>
              <w:rPr>
                <w:sz w:val="18"/>
              </w:rPr>
            </w:pPr>
            <w:proofErr w:type="spellStart"/>
            <w:r w:rsidRPr="00E561B7">
              <w:rPr>
                <w:sz w:val="18"/>
              </w:rPr>
              <w:t>Treeview</w:t>
            </w:r>
            <w:proofErr w:type="spellEnd"/>
          </w:p>
        </w:tc>
        <w:tc>
          <w:tcPr>
            <w:tcW w:w="0" w:type="auto"/>
          </w:tcPr>
          <w:p w14:paraId="4962B3E4" w14:textId="6186C16A" w:rsidR="00CC632F" w:rsidRPr="00E561B7" w:rsidRDefault="00CC632F" w:rsidP="00E561B7">
            <w:pPr>
              <w:rPr>
                <w:sz w:val="18"/>
              </w:rPr>
            </w:pPr>
            <w:r w:rsidRPr="00E561B7">
              <w:rPr>
                <w:sz w:val="18"/>
              </w:rPr>
              <w:t>2</w:t>
            </w:r>
          </w:p>
        </w:tc>
      </w:tr>
      <w:tr w:rsidR="00CC632F" w:rsidRPr="00E561B7" w14:paraId="3DE5AA44" w14:textId="6A9C12A2" w:rsidTr="00CC632F">
        <w:tc>
          <w:tcPr>
            <w:tcW w:w="0" w:type="auto"/>
          </w:tcPr>
          <w:p w14:paraId="29C9CDB7" w14:textId="77777777" w:rsidR="00CC632F" w:rsidRPr="00E561B7" w:rsidRDefault="00CC632F" w:rsidP="00E561B7">
            <w:pPr>
              <w:rPr>
                <w:sz w:val="18"/>
              </w:rPr>
            </w:pPr>
            <w:r w:rsidRPr="00E561B7">
              <w:rPr>
                <w:sz w:val="18"/>
              </w:rPr>
              <w:t xml:space="preserve">Adobe </w:t>
            </w:r>
            <w:proofErr w:type="spellStart"/>
            <w:r w:rsidRPr="00E561B7">
              <w:rPr>
                <w:sz w:val="18"/>
              </w:rPr>
              <w:t>INDesign</w:t>
            </w:r>
            <w:proofErr w:type="spellEnd"/>
            <w:r w:rsidRPr="00E561B7">
              <w:rPr>
                <w:sz w:val="18"/>
              </w:rPr>
              <w:t xml:space="preserve"> CS</w:t>
            </w:r>
          </w:p>
        </w:tc>
        <w:tc>
          <w:tcPr>
            <w:tcW w:w="0" w:type="auto"/>
          </w:tcPr>
          <w:p w14:paraId="0083C4C5" w14:textId="09B6E9E9" w:rsidR="00CC632F" w:rsidRPr="00E561B7" w:rsidRDefault="00CC632F" w:rsidP="00E561B7">
            <w:pPr>
              <w:rPr>
                <w:sz w:val="18"/>
              </w:rPr>
            </w:pPr>
            <w:r w:rsidRPr="00E561B7">
              <w:rPr>
                <w:sz w:val="18"/>
              </w:rPr>
              <w:t>1</w:t>
            </w:r>
          </w:p>
        </w:tc>
      </w:tr>
      <w:tr w:rsidR="00CC632F" w:rsidRPr="00E561B7" w14:paraId="5A5B12FB" w14:textId="5A206CF7" w:rsidTr="00CC632F">
        <w:tc>
          <w:tcPr>
            <w:tcW w:w="0" w:type="auto"/>
          </w:tcPr>
          <w:p w14:paraId="2EC1C2CE" w14:textId="77777777" w:rsidR="00CC632F" w:rsidRPr="00E561B7" w:rsidRDefault="00CC632F" w:rsidP="00E561B7">
            <w:pPr>
              <w:rPr>
                <w:sz w:val="18"/>
              </w:rPr>
            </w:pPr>
            <w:r w:rsidRPr="00E561B7">
              <w:rPr>
                <w:sz w:val="18"/>
              </w:rPr>
              <w:t>Agilent 2100 Expert Software</w:t>
            </w:r>
          </w:p>
        </w:tc>
        <w:tc>
          <w:tcPr>
            <w:tcW w:w="0" w:type="auto"/>
          </w:tcPr>
          <w:p w14:paraId="290130CD" w14:textId="4938406C" w:rsidR="00CC632F" w:rsidRPr="00E561B7" w:rsidRDefault="00CC632F" w:rsidP="00E561B7">
            <w:pPr>
              <w:rPr>
                <w:sz w:val="18"/>
              </w:rPr>
            </w:pPr>
            <w:r w:rsidRPr="00E561B7">
              <w:rPr>
                <w:sz w:val="18"/>
              </w:rPr>
              <w:t>1</w:t>
            </w:r>
          </w:p>
        </w:tc>
      </w:tr>
      <w:tr w:rsidR="00CC632F" w:rsidRPr="00E561B7" w14:paraId="159317F5" w14:textId="2DB9EB16" w:rsidTr="00CC632F">
        <w:tc>
          <w:tcPr>
            <w:tcW w:w="0" w:type="auto"/>
          </w:tcPr>
          <w:p w14:paraId="72F3FF39" w14:textId="77777777" w:rsidR="00CC632F" w:rsidRPr="00E561B7" w:rsidRDefault="00CC632F" w:rsidP="00E561B7">
            <w:pPr>
              <w:rPr>
                <w:sz w:val="18"/>
              </w:rPr>
            </w:pPr>
            <w:proofErr w:type="spellStart"/>
            <w:r w:rsidRPr="00E561B7">
              <w:rPr>
                <w:sz w:val="18"/>
              </w:rPr>
              <w:t>AMoRe</w:t>
            </w:r>
            <w:proofErr w:type="spellEnd"/>
          </w:p>
        </w:tc>
        <w:tc>
          <w:tcPr>
            <w:tcW w:w="0" w:type="auto"/>
          </w:tcPr>
          <w:p w14:paraId="507C70D3" w14:textId="0E0C5298" w:rsidR="00CC632F" w:rsidRPr="00E561B7" w:rsidRDefault="00CC632F" w:rsidP="00E561B7">
            <w:pPr>
              <w:rPr>
                <w:sz w:val="18"/>
              </w:rPr>
            </w:pPr>
            <w:r w:rsidRPr="00E561B7">
              <w:rPr>
                <w:sz w:val="18"/>
              </w:rPr>
              <w:t>1</w:t>
            </w:r>
          </w:p>
        </w:tc>
      </w:tr>
      <w:tr w:rsidR="00CC632F" w:rsidRPr="00E561B7" w14:paraId="068E2B99" w14:textId="51013394" w:rsidTr="00CC632F">
        <w:tc>
          <w:tcPr>
            <w:tcW w:w="0" w:type="auto"/>
          </w:tcPr>
          <w:p w14:paraId="470ADB5C" w14:textId="77777777" w:rsidR="00CC632F" w:rsidRPr="00E561B7" w:rsidRDefault="00CC632F" w:rsidP="00E561B7">
            <w:pPr>
              <w:rPr>
                <w:sz w:val="18"/>
              </w:rPr>
            </w:pPr>
            <w:r w:rsidRPr="00E561B7">
              <w:rPr>
                <w:sz w:val="18"/>
              </w:rPr>
              <w:t>AMOVA</w:t>
            </w:r>
          </w:p>
        </w:tc>
        <w:tc>
          <w:tcPr>
            <w:tcW w:w="0" w:type="auto"/>
          </w:tcPr>
          <w:p w14:paraId="3624A84E" w14:textId="09C93F27" w:rsidR="00CC632F" w:rsidRPr="00E561B7" w:rsidRDefault="00CC632F" w:rsidP="00E561B7">
            <w:pPr>
              <w:rPr>
                <w:sz w:val="18"/>
              </w:rPr>
            </w:pPr>
            <w:r w:rsidRPr="00E561B7">
              <w:rPr>
                <w:sz w:val="18"/>
              </w:rPr>
              <w:t>1</w:t>
            </w:r>
          </w:p>
        </w:tc>
      </w:tr>
      <w:tr w:rsidR="00CC632F" w:rsidRPr="00E561B7" w14:paraId="6F17AA35" w14:textId="3759959F" w:rsidTr="00CC632F">
        <w:tc>
          <w:tcPr>
            <w:tcW w:w="0" w:type="auto"/>
          </w:tcPr>
          <w:p w14:paraId="172B3186" w14:textId="77777777" w:rsidR="00CC632F" w:rsidRPr="00E561B7" w:rsidRDefault="00CC632F" w:rsidP="00E561B7">
            <w:pPr>
              <w:rPr>
                <w:sz w:val="18"/>
              </w:rPr>
            </w:pPr>
            <w:proofErr w:type="spellStart"/>
            <w:r w:rsidRPr="00E561B7">
              <w:rPr>
                <w:sz w:val="18"/>
              </w:rPr>
              <w:t>Autodecay</w:t>
            </w:r>
            <w:proofErr w:type="spellEnd"/>
          </w:p>
        </w:tc>
        <w:tc>
          <w:tcPr>
            <w:tcW w:w="0" w:type="auto"/>
          </w:tcPr>
          <w:p w14:paraId="02CDD413" w14:textId="08887BE9" w:rsidR="00CC632F" w:rsidRPr="00E561B7" w:rsidRDefault="00CC632F" w:rsidP="00E561B7">
            <w:pPr>
              <w:rPr>
                <w:sz w:val="18"/>
              </w:rPr>
            </w:pPr>
            <w:r w:rsidRPr="00E561B7">
              <w:rPr>
                <w:sz w:val="18"/>
              </w:rPr>
              <w:t>1</w:t>
            </w:r>
          </w:p>
        </w:tc>
      </w:tr>
      <w:tr w:rsidR="00CC632F" w:rsidRPr="00E561B7" w14:paraId="14996CA2" w14:textId="2D4D922E" w:rsidTr="00CC632F">
        <w:tc>
          <w:tcPr>
            <w:tcW w:w="0" w:type="auto"/>
          </w:tcPr>
          <w:p w14:paraId="79E9ACDC" w14:textId="77777777" w:rsidR="00CC632F" w:rsidRPr="00E561B7" w:rsidRDefault="00CC632F" w:rsidP="00E561B7">
            <w:pPr>
              <w:rPr>
                <w:sz w:val="18"/>
              </w:rPr>
            </w:pPr>
            <w:proofErr w:type="spellStart"/>
            <w:r w:rsidRPr="00E561B7">
              <w:rPr>
                <w:sz w:val="18"/>
              </w:rPr>
              <w:t>BeadStudio</w:t>
            </w:r>
            <w:proofErr w:type="spellEnd"/>
          </w:p>
        </w:tc>
        <w:tc>
          <w:tcPr>
            <w:tcW w:w="0" w:type="auto"/>
          </w:tcPr>
          <w:p w14:paraId="13EDA7D0" w14:textId="77064AB8" w:rsidR="00CC632F" w:rsidRPr="00E561B7" w:rsidRDefault="00CC632F" w:rsidP="00E561B7">
            <w:pPr>
              <w:rPr>
                <w:sz w:val="18"/>
              </w:rPr>
            </w:pPr>
            <w:r w:rsidRPr="00E561B7">
              <w:rPr>
                <w:sz w:val="18"/>
              </w:rPr>
              <w:t>1</w:t>
            </w:r>
          </w:p>
        </w:tc>
      </w:tr>
      <w:tr w:rsidR="00CC632F" w:rsidRPr="00E561B7" w14:paraId="7D6DDCCD" w14:textId="1F4B8A6A" w:rsidTr="00CC632F">
        <w:tc>
          <w:tcPr>
            <w:tcW w:w="0" w:type="auto"/>
          </w:tcPr>
          <w:p w14:paraId="5CE94E4E" w14:textId="77777777" w:rsidR="00CC632F" w:rsidRPr="00E561B7" w:rsidRDefault="00CC632F" w:rsidP="00E561B7">
            <w:pPr>
              <w:rPr>
                <w:sz w:val="18"/>
              </w:rPr>
            </w:pPr>
            <w:proofErr w:type="spellStart"/>
            <w:r w:rsidRPr="00E561B7">
              <w:rPr>
                <w:sz w:val="18"/>
              </w:rPr>
              <w:t>BIAevaluation</w:t>
            </w:r>
            <w:proofErr w:type="spellEnd"/>
          </w:p>
        </w:tc>
        <w:tc>
          <w:tcPr>
            <w:tcW w:w="0" w:type="auto"/>
          </w:tcPr>
          <w:p w14:paraId="3009D2A9" w14:textId="476D7412" w:rsidR="00CC632F" w:rsidRPr="00E561B7" w:rsidRDefault="00CC632F" w:rsidP="00E561B7">
            <w:pPr>
              <w:rPr>
                <w:sz w:val="18"/>
              </w:rPr>
            </w:pPr>
            <w:r w:rsidRPr="00E561B7">
              <w:rPr>
                <w:sz w:val="18"/>
              </w:rPr>
              <w:t>1</w:t>
            </w:r>
          </w:p>
        </w:tc>
      </w:tr>
      <w:tr w:rsidR="00CC632F" w:rsidRPr="00E561B7" w14:paraId="2FCD2C34" w14:textId="03E3622F" w:rsidTr="00CC632F">
        <w:tc>
          <w:tcPr>
            <w:tcW w:w="0" w:type="auto"/>
          </w:tcPr>
          <w:p w14:paraId="7ABC95D6" w14:textId="77777777" w:rsidR="00CC632F" w:rsidRPr="00E561B7" w:rsidRDefault="00CC632F" w:rsidP="00E561B7">
            <w:pPr>
              <w:rPr>
                <w:sz w:val="18"/>
              </w:rPr>
            </w:pPr>
            <w:proofErr w:type="spellStart"/>
            <w:r w:rsidRPr="00E561B7">
              <w:rPr>
                <w:sz w:val="18"/>
              </w:rPr>
              <w:t>BioDataFit</w:t>
            </w:r>
            <w:proofErr w:type="spellEnd"/>
          </w:p>
        </w:tc>
        <w:tc>
          <w:tcPr>
            <w:tcW w:w="0" w:type="auto"/>
          </w:tcPr>
          <w:p w14:paraId="453A4ECF" w14:textId="4D0AC0DD" w:rsidR="00CC632F" w:rsidRPr="00E561B7" w:rsidRDefault="00CC632F" w:rsidP="00E561B7">
            <w:pPr>
              <w:rPr>
                <w:sz w:val="18"/>
              </w:rPr>
            </w:pPr>
            <w:r w:rsidRPr="00E561B7">
              <w:rPr>
                <w:sz w:val="18"/>
              </w:rPr>
              <w:t>1</w:t>
            </w:r>
          </w:p>
        </w:tc>
      </w:tr>
      <w:tr w:rsidR="00CC632F" w:rsidRPr="00E561B7" w14:paraId="545DDC97" w14:textId="68EE3BB4" w:rsidTr="00CC632F">
        <w:tc>
          <w:tcPr>
            <w:tcW w:w="0" w:type="auto"/>
          </w:tcPr>
          <w:p w14:paraId="6D258B4C" w14:textId="77777777" w:rsidR="00CC632F" w:rsidRPr="00E561B7" w:rsidRDefault="00CC632F" w:rsidP="00E561B7">
            <w:pPr>
              <w:rPr>
                <w:sz w:val="18"/>
              </w:rPr>
            </w:pPr>
            <w:proofErr w:type="spellStart"/>
            <w:r w:rsidRPr="00E561B7">
              <w:rPr>
                <w:sz w:val="18"/>
              </w:rPr>
              <w:t>BioEdit</w:t>
            </w:r>
            <w:proofErr w:type="spellEnd"/>
          </w:p>
        </w:tc>
        <w:tc>
          <w:tcPr>
            <w:tcW w:w="0" w:type="auto"/>
          </w:tcPr>
          <w:p w14:paraId="167566CC" w14:textId="3095AE76" w:rsidR="00CC632F" w:rsidRPr="00E561B7" w:rsidRDefault="00CC632F" w:rsidP="00E561B7">
            <w:pPr>
              <w:rPr>
                <w:sz w:val="18"/>
              </w:rPr>
            </w:pPr>
            <w:r w:rsidRPr="00E561B7">
              <w:rPr>
                <w:sz w:val="18"/>
              </w:rPr>
              <w:t>1</w:t>
            </w:r>
          </w:p>
        </w:tc>
      </w:tr>
      <w:tr w:rsidR="00CC632F" w:rsidRPr="00E561B7" w14:paraId="6C5ADD42" w14:textId="30F563FF" w:rsidTr="00CC632F">
        <w:tc>
          <w:tcPr>
            <w:tcW w:w="0" w:type="auto"/>
          </w:tcPr>
          <w:p w14:paraId="2FE481F8" w14:textId="77777777" w:rsidR="00CC632F" w:rsidRPr="00E561B7" w:rsidRDefault="00CC632F" w:rsidP="00E561B7">
            <w:pPr>
              <w:rPr>
                <w:sz w:val="18"/>
              </w:rPr>
            </w:pPr>
            <w:proofErr w:type="spellStart"/>
            <w:r w:rsidRPr="00E561B7">
              <w:rPr>
                <w:sz w:val="18"/>
              </w:rPr>
              <w:t>BioNJ</w:t>
            </w:r>
            <w:proofErr w:type="spellEnd"/>
          </w:p>
        </w:tc>
        <w:tc>
          <w:tcPr>
            <w:tcW w:w="0" w:type="auto"/>
          </w:tcPr>
          <w:p w14:paraId="5109F6D7" w14:textId="7952A5FA" w:rsidR="00CC632F" w:rsidRPr="00E561B7" w:rsidRDefault="00CC632F" w:rsidP="00E561B7">
            <w:pPr>
              <w:rPr>
                <w:sz w:val="18"/>
              </w:rPr>
            </w:pPr>
            <w:r w:rsidRPr="00E561B7">
              <w:rPr>
                <w:sz w:val="18"/>
              </w:rPr>
              <w:t>1</w:t>
            </w:r>
          </w:p>
        </w:tc>
      </w:tr>
      <w:tr w:rsidR="00CC632F" w:rsidRPr="00E561B7" w14:paraId="631656F5" w14:textId="064F81B5" w:rsidTr="00CC632F">
        <w:tc>
          <w:tcPr>
            <w:tcW w:w="0" w:type="auto"/>
          </w:tcPr>
          <w:p w14:paraId="74E728D5" w14:textId="77777777" w:rsidR="00CC632F" w:rsidRPr="00E561B7" w:rsidRDefault="00CC632F" w:rsidP="00E561B7">
            <w:pPr>
              <w:rPr>
                <w:sz w:val="18"/>
              </w:rPr>
            </w:pPr>
            <w:r w:rsidRPr="00E561B7">
              <w:rPr>
                <w:sz w:val="18"/>
              </w:rPr>
              <w:t>BIOSYS</w:t>
            </w:r>
          </w:p>
        </w:tc>
        <w:tc>
          <w:tcPr>
            <w:tcW w:w="0" w:type="auto"/>
          </w:tcPr>
          <w:p w14:paraId="332FA9F0" w14:textId="72B6621A" w:rsidR="00CC632F" w:rsidRPr="00E561B7" w:rsidRDefault="00CC632F" w:rsidP="00E561B7">
            <w:pPr>
              <w:rPr>
                <w:sz w:val="18"/>
              </w:rPr>
            </w:pPr>
            <w:r w:rsidRPr="00E561B7">
              <w:rPr>
                <w:sz w:val="18"/>
              </w:rPr>
              <w:t>1</w:t>
            </w:r>
          </w:p>
        </w:tc>
      </w:tr>
      <w:tr w:rsidR="00CC632F" w:rsidRPr="00E561B7" w14:paraId="4DE62B80" w14:textId="469723F8" w:rsidTr="00CC632F">
        <w:tc>
          <w:tcPr>
            <w:tcW w:w="0" w:type="auto"/>
          </w:tcPr>
          <w:p w14:paraId="6B12DE47" w14:textId="77777777" w:rsidR="00CC632F" w:rsidRPr="00E561B7" w:rsidRDefault="00CC632F" w:rsidP="00E561B7">
            <w:pPr>
              <w:rPr>
                <w:sz w:val="18"/>
              </w:rPr>
            </w:pPr>
            <w:r w:rsidRPr="00E561B7">
              <w:rPr>
                <w:sz w:val="18"/>
              </w:rPr>
              <w:t>BLAT</w:t>
            </w:r>
          </w:p>
        </w:tc>
        <w:tc>
          <w:tcPr>
            <w:tcW w:w="0" w:type="auto"/>
          </w:tcPr>
          <w:p w14:paraId="2F4BBB62" w14:textId="59DE6A11" w:rsidR="00CC632F" w:rsidRPr="00E561B7" w:rsidRDefault="00CC632F" w:rsidP="00E561B7">
            <w:pPr>
              <w:rPr>
                <w:sz w:val="18"/>
              </w:rPr>
            </w:pPr>
            <w:r w:rsidRPr="00E561B7">
              <w:rPr>
                <w:sz w:val="18"/>
              </w:rPr>
              <w:t>1</w:t>
            </w:r>
          </w:p>
        </w:tc>
      </w:tr>
      <w:tr w:rsidR="00CC632F" w:rsidRPr="00E561B7" w14:paraId="62948F96" w14:textId="076073B9" w:rsidTr="00CC632F">
        <w:tc>
          <w:tcPr>
            <w:tcW w:w="0" w:type="auto"/>
          </w:tcPr>
          <w:p w14:paraId="121FA1F3" w14:textId="77777777" w:rsidR="00CC632F" w:rsidRPr="00E561B7" w:rsidRDefault="00CC632F" w:rsidP="00E561B7">
            <w:pPr>
              <w:rPr>
                <w:sz w:val="18"/>
              </w:rPr>
            </w:pPr>
            <w:r w:rsidRPr="00E561B7">
              <w:rPr>
                <w:sz w:val="18"/>
              </w:rPr>
              <w:t>BOXSHADE</w:t>
            </w:r>
          </w:p>
        </w:tc>
        <w:tc>
          <w:tcPr>
            <w:tcW w:w="0" w:type="auto"/>
          </w:tcPr>
          <w:p w14:paraId="1A4440DF" w14:textId="4497FA4C" w:rsidR="00CC632F" w:rsidRPr="00E561B7" w:rsidRDefault="00CC632F" w:rsidP="00E561B7">
            <w:pPr>
              <w:rPr>
                <w:sz w:val="18"/>
              </w:rPr>
            </w:pPr>
            <w:r w:rsidRPr="00E561B7">
              <w:rPr>
                <w:sz w:val="18"/>
              </w:rPr>
              <w:t>1</w:t>
            </w:r>
          </w:p>
        </w:tc>
      </w:tr>
      <w:tr w:rsidR="00CC632F" w:rsidRPr="00E561B7" w14:paraId="7EC5E9B2" w14:textId="47797B7C" w:rsidTr="00CC632F">
        <w:tc>
          <w:tcPr>
            <w:tcW w:w="0" w:type="auto"/>
          </w:tcPr>
          <w:p w14:paraId="7855630D" w14:textId="77777777" w:rsidR="00CC632F" w:rsidRPr="00E561B7" w:rsidRDefault="00CC632F" w:rsidP="00E561B7">
            <w:pPr>
              <w:rPr>
                <w:sz w:val="18"/>
              </w:rPr>
            </w:pPr>
            <w:proofErr w:type="gramStart"/>
            <w:r w:rsidRPr="00E561B7">
              <w:rPr>
                <w:sz w:val="18"/>
              </w:rPr>
              <w:t>cactus</w:t>
            </w:r>
            <w:proofErr w:type="gramEnd"/>
            <w:r w:rsidRPr="00E561B7">
              <w:rPr>
                <w:sz w:val="18"/>
              </w:rPr>
              <w:t xml:space="preserve"> online smiles translator</w:t>
            </w:r>
          </w:p>
        </w:tc>
        <w:tc>
          <w:tcPr>
            <w:tcW w:w="0" w:type="auto"/>
          </w:tcPr>
          <w:p w14:paraId="1A832109" w14:textId="156A1393" w:rsidR="00CC632F" w:rsidRPr="00E561B7" w:rsidRDefault="00CC632F" w:rsidP="00E561B7">
            <w:pPr>
              <w:rPr>
                <w:sz w:val="18"/>
              </w:rPr>
            </w:pPr>
            <w:r w:rsidRPr="00E561B7">
              <w:rPr>
                <w:sz w:val="18"/>
              </w:rPr>
              <w:t>1</w:t>
            </w:r>
          </w:p>
        </w:tc>
      </w:tr>
      <w:tr w:rsidR="00CC632F" w:rsidRPr="00E561B7" w14:paraId="5AECF35C" w14:textId="339719B5" w:rsidTr="00CC632F">
        <w:tc>
          <w:tcPr>
            <w:tcW w:w="0" w:type="auto"/>
          </w:tcPr>
          <w:p w14:paraId="09A35B29" w14:textId="77777777" w:rsidR="00CC632F" w:rsidRPr="00E561B7" w:rsidRDefault="00CC632F" w:rsidP="00E561B7">
            <w:pPr>
              <w:rPr>
                <w:sz w:val="18"/>
              </w:rPr>
            </w:pPr>
            <w:r w:rsidRPr="00E561B7">
              <w:rPr>
                <w:sz w:val="18"/>
              </w:rPr>
              <w:t>CAD</w:t>
            </w:r>
          </w:p>
        </w:tc>
        <w:tc>
          <w:tcPr>
            <w:tcW w:w="0" w:type="auto"/>
          </w:tcPr>
          <w:p w14:paraId="46C1FA83" w14:textId="217D9957" w:rsidR="00CC632F" w:rsidRPr="00E561B7" w:rsidRDefault="00CC632F" w:rsidP="00E561B7">
            <w:pPr>
              <w:rPr>
                <w:sz w:val="18"/>
              </w:rPr>
            </w:pPr>
            <w:r w:rsidRPr="00E561B7">
              <w:rPr>
                <w:sz w:val="18"/>
              </w:rPr>
              <w:t>1</w:t>
            </w:r>
          </w:p>
        </w:tc>
      </w:tr>
      <w:tr w:rsidR="00CC632F" w:rsidRPr="00E561B7" w14:paraId="078A87F9" w14:textId="1AB4518D" w:rsidTr="00CC632F">
        <w:tc>
          <w:tcPr>
            <w:tcW w:w="0" w:type="auto"/>
          </w:tcPr>
          <w:p w14:paraId="4F40E47E" w14:textId="77777777" w:rsidR="00CC632F" w:rsidRPr="00E561B7" w:rsidRDefault="00CC632F" w:rsidP="00E561B7">
            <w:pPr>
              <w:rPr>
                <w:sz w:val="18"/>
              </w:rPr>
            </w:pPr>
            <w:proofErr w:type="spellStart"/>
            <w:r w:rsidRPr="00E561B7">
              <w:rPr>
                <w:sz w:val="18"/>
              </w:rPr>
              <w:t>Calcusyn</w:t>
            </w:r>
            <w:proofErr w:type="spellEnd"/>
          </w:p>
        </w:tc>
        <w:tc>
          <w:tcPr>
            <w:tcW w:w="0" w:type="auto"/>
          </w:tcPr>
          <w:p w14:paraId="12A95F86" w14:textId="6A705527" w:rsidR="00CC632F" w:rsidRPr="00E561B7" w:rsidRDefault="00CC632F" w:rsidP="00E561B7">
            <w:pPr>
              <w:rPr>
                <w:sz w:val="18"/>
              </w:rPr>
            </w:pPr>
            <w:r w:rsidRPr="00E561B7">
              <w:rPr>
                <w:sz w:val="18"/>
              </w:rPr>
              <w:t>1</w:t>
            </w:r>
          </w:p>
        </w:tc>
      </w:tr>
      <w:tr w:rsidR="00CC632F" w:rsidRPr="00E561B7" w14:paraId="54BB074B" w14:textId="06C24E3B" w:rsidTr="00CC632F">
        <w:tc>
          <w:tcPr>
            <w:tcW w:w="0" w:type="auto"/>
          </w:tcPr>
          <w:p w14:paraId="688F18E5" w14:textId="77777777" w:rsidR="00CC632F" w:rsidRPr="00E561B7" w:rsidRDefault="00CC632F" w:rsidP="00E561B7">
            <w:pPr>
              <w:rPr>
                <w:sz w:val="18"/>
              </w:rPr>
            </w:pPr>
            <w:r w:rsidRPr="00E561B7">
              <w:rPr>
                <w:sz w:val="18"/>
              </w:rPr>
              <w:t>CALPHA</w:t>
            </w:r>
          </w:p>
        </w:tc>
        <w:tc>
          <w:tcPr>
            <w:tcW w:w="0" w:type="auto"/>
          </w:tcPr>
          <w:p w14:paraId="673FE9E6" w14:textId="727F9BFF" w:rsidR="00CC632F" w:rsidRPr="00E561B7" w:rsidRDefault="00CC632F" w:rsidP="00E561B7">
            <w:pPr>
              <w:rPr>
                <w:sz w:val="18"/>
              </w:rPr>
            </w:pPr>
            <w:r w:rsidRPr="00E561B7">
              <w:rPr>
                <w:sz w:val="18"/>
              </w:rPr>
              <w:t>1</w:t>
            </w:r>
          </w:p>
        </w:tc>
      </w:tr>
      <w:tr w:rsidR="00CC632F" w:rsidRPr="00E561B7" w14:paraId="5E45E93C" w14:textId="19FD0CCD" w:rsidTr="00CC632F">
        <w:tc>
          <w:tcPr>
            <w:tcW w:w="0" w:type="auto"/>
          </w:tcPr>
          <w:p w14:paraId="2613BCFC" w14:textId="77777777" w:rsidR="00CC632F" w:rsidRPr="00E561B7" w:rsidRDefault="00CC632F" w:rsidP="00E561B7">
            <w:pPr>
              <w:rPr>
                <w:sz w:val="18"/>
              </w:rPr>
            </w:pPr>
            <w:r w:rsidRPr="00E561B7">
              <w:rPr>
                <w:sz w:val="18"/>
              </w:rPr>
              <w:t>Chart 5</w:t>
            </w:r>
          </w:p>
        </w:tc>
        <w:tc>
          <w:tcPr>
            <w:tcW w:w="0" w:type="auto"/>
          </w:tcPr>
          <w:p w14:paraId="1BE0CBB3" w14:textId="249075E2" w:rsidR="00CC632F" w:rsidRPr="00E561B7" w:rsidRDefault="00CC632F" w:rsidP="00E561B7">
            <w:pPr>
              <w:rPr>
                <w:sz w:val="18"/>
              </w:rPr>
            </w:pPr>
            <w:r w:rsidRPr="00E561B7">
              <w:rPr>
                <w:sz w:val="18"/>
              </w:rPr>
              <w:t>1</w:t>
            </w:r>
          </w:p>
        </w:tc>
      </w:tr>
      <w:tr w:rsidR="00CC632F" w:rsidRPr="00E561B7" w14:paraId="2B570ED3" w14:textId="19F3407C" w:rsidTr="00CC632F">
        <w:tc>
          <w:tcPr>
            <w:tcW w:w="0" w:type="auto"/>
          </w:tcPr>
          <w:p w14:paraId="3B118CE5" w14:textId="77777777" w:rsidR="00CC632F" w:rsidRPr="00E561B7" w:rsidRDefault="00CC632F" w:rsidP="00E561B7">
            <w:pPr>
              <w:rPr>
                <w:sz w:val="18"/>
              </w:rPr>
            </w:pPr>
            <w:r w:rsidRPr="00E561B7">
              <w:rPr>
                <w:sz w:val="18"/>
              </w:rPr>
              <w:t>CHIMERA</w:t>
            </w:r>
          </w:p>
        </w:tc>
        <w:tc>
          <w:tcPr>
            <w:tcW w:w="0" w:type="auto"/>
          </w:tcPr>
          <w:p w14:paraId="23FDA034" w14:textId="55071679" w:rsidR="00CC632F" w:rsidRPr="00E561B7" w:rsidRDefault="00CC632F" w:rsidP="00E561B7">
            <w:pPr>
              <w:rPr>
                <w:sz w:val="18"/>
              </w:rPr>
            </w:pPr>
            <w:r w:rsidRPr="00E561B7">
              <w:rPr>
                <w:sz w:val="18"/>
              </w:rPr>
              <w:t>1</w:t>
            </w:r>
          </w:p>
        </w:tc>
      </w:tr>
      <w:tr w:rsidR="00CC632F" w:rsidRPr="00E561B7" w14:paraId="50ECFEC9" w14:textId="53F7A57C" w:rsidTr="00CC632F">
        <w:tc>
          <w:tcPr>
            <w:tcW w:w="0" w:type="auto"/>
          </w:tcPr>
          <w:p w14:paraId="45E08221" w14:textId="77777777" w:rsidR="00CC632F" w:rsidRPr="00E561B7" w:rsidRDefault="00CC632F" w:rsidP="00E561B7">
            <w:pPr>
              <w:rPr>
                <w:sz w:val="18"/>
              </w:rPr>
            </w:pPr>
            <w:proofErr w:type="spellStart"/>
            <w:r w:rsidRPr="00E561B7">
              <w:rPr>
                <w:sz w:val="18"/>
              </w:rPr>
              <w:t>ChipViewer</w:t>
            </w:r>
            <w:proofErr w:type="spellEnd"/>
          </w:p>
        </w:tc>
        <w:tc>
          <w:tcPr>
            <w:tcW w:w="0" w:type="auto"/>
          </w:tcPr>
          <w:p w14:paraId="5E946188" w14:textId="0BF602B7" w:rsidR="00CC632F" w:rsidRPr="00E561B7" w:rsidRDefault="00CC632F" w:rsidP="00E561B7">
            <w:pPr>
              <w:rPr>
                <w:sz w:val="18"/>
              </w:rPr>
            </w:pPr>
            <w:r w:rsidRPr="00E561B7">
              <w:rPr>
                <w:sz w:val="18"/>
              </w:rPr>
              <w:t>1</w:t>
            </w:r>
          </w:p>
        </w:tc>
      </w:tr>
      <w:tr w:rsidR="00CC632F" w:rsidRPr="00E561B7" w14:paraId="5C8CC29A" w14:textId="7D6E964A" w:rsidTr="00CC632F">
        <w:tc>
          <w:tcPr>
            <w:tcW w:w="0" w:type="auto"/>
          </w:tcPr>
          <w:p w14:paraId="2EF733D8" w14:textId="77777777" w:rsidR="00CC632F" w:rsidRPr="00E561B7" w:rsidRDefault="00CC632F" w:rsidP="00E561B7">
            <w:pPr>
              <w:rPr>
                <w:sz w:val="18"/>
              </w:rPr>
            </w:pPr>
            <w:r w:rsidRPr="00E561B7">
              <w:rPr>
                <w:sz w:val="18"/>
              </w:rPr>
              <w:t>Cluster</w:t>
            </w:r>
          </w:p>
        </w:tc>
        <w:tc>
          <w:tcPr>
            <w:tcW w:w="0" w:type="auto"/>
          </w:tcPr>
          <w:p w14:paraId="168886B4" w14:textId="77D2E963" w:rsidR="00CC632F" w:rsidRPr="00E561B7" w:rsidRDefault="00CC632F" w:rsidP="00E561B7">
            <w:pPr>
              <w:rPr>
                <w:sz w:val="18"/>
              </w:rPr>
            </w:pPr>
            <w:r w:rsidRPr="00E561B7">
              <w:rPr>
                <w:sz w:val="18"/>
              </w:rPr>
              <w:t>1</w:t>
            </w:r>
          </w:p>
        </w:tc>
      </w:tr>
      <w:tr w:rsidR="00CC632F" w:rsidRPr="00E561B7" w14:paraId="249F4818" w14:textId="0EA45793" w:rsidTr="00CC632F">
        <w:tc>
          <w:tcPr>
            <w:tcW w:w="0" w:type="auto"/>
          </w:tcPr>
          <w:p w14:paraId="1F1285AF" w14:textId="77777777" w:rsidR="00CC632F" w:rsidRPr="00E561B7" w:rsidRDefault="00CC632F" w:rsidP="00E561B7">
            <w:pPr>
              <w:rPr>
                <w:sz w:val="18"/>
              </w:rPr>
            </w:pPr>
            <w:r w:rsidRPr="00E561B7">
              <w:rPr>
                <w:sz w:val="18"/>
              </w:rPr>
              <w:t>COLLAPSE</w:t>
            </w:r>
          </w:p>
        </w:tc>
        <w:tc>
          <w:tcPr>
            <w:tcW w:w="0" w:type="auto"/>
          </w:tcPr>
          <w:p w14:paraId="51C04E03" w14:textId="71508308" w:rsidR="00CC632F" w:rsidRPr="00E561B7" w:rsidRDefault="00CC632F" w:rsidP="00E561B7">
            <w:pPr>
              <w:rPr>
                <w:sz w:val="18"/>
              </w:rPr>
            </w:pPr>
            <w:r w:rsidRPr="00E561B7">
              <w:rPr>
                <w:sz w:val="18"/>
              </w:rPr>
              <w:t>1</w:t>
            </w:r>
          </w:p>
        </w:tc>
      </w:tr>
      <w:tr w:rsidR="00CC632F" w:rsidRPr="00E561B7" w14:paraId="6D3A4B6D" w14:textId="597D97FD" w:rsidTr="00CC632F">
        <w:tc>
          <w:tcPr>
            <w:tcW w:w="0" w:type="auto"/>
          </w:tcPr>
          <w:p w14:paraId="0D9D7911" w14:textId="77777777" w:rsidR="00CC632F" w:rsidRPr="00E561B7" w:rsidRDefault="00CC632F" w:rsidP="00E561B7">
            <w:pPr>
              <w:rPr>
                <w:sz w:val="18"/>
              </w:rPr>
            </w:pPr>
            <w:r w:rsidRPr="00E561B7">
              <w:rPr>
                <w:sz w:val="18"/>
              </w:rPr>
              <w:t>COOT</w:t>
            </w:r>
          </w:p>
        </w:tc>
        <w:tc>
          <w:tcPr>
            <w:tcW w:w="0" w:type="auto"/>
          </w:tcPr>
          <w:p w14:paraId="423CA904" w14:textId="38BFC4B7" w:rsidR="00CC632F" w:rsidRPr="00E561B7" w:rsidRDefault="00CC632F" w:rsidP="00E561B7">
            <w:pPr>
              <w:rPr>
                <w:sz w:val="18"/>
              </w:rPr>
            </w:pPr>
            <w:r w:rsidRPr="00E561B7">
              <w:rPr>
                <w:sz w:val="18"/>
              </w:rPr>
              <w:t>1</w:t>
            </w:r>
          </w:p>
        </w:tc>
      </w:tr>
      <w:tr w:rsidR="00CC632F" w:rsidRPr="00E561B7" w14:paraId="109DEDE9" w14:textId="2C2CCBB5" w:rsidTr="00CC632F">
        <w:tc>
          <w:tcPr>
            <w:tcW w:w="0" w:type="auto"/>
          </w:tcPr>
          <w:p w14:paraId="706C9506" w14:textId="77777777" w:rsidR="00CC632F" w:rsidRPr="00E561B7" w:rsidRDefault="00CC632F" w:rsidP="00E561B7">
            <w:pPr>
              <w:rPr>
                <w:sz w:val="18"/>
              </w:rPr>
            </w:pPr>
            <w:proofErr w:type="spellStart"/>
            <w:r w:rsidRPr="00E561B7">
              <w:rPr>
                <w:sz w:val="18"/>
              </w:rPr>
              <w:t>DatLab</w:t>
            </w:r>
            <w:proofErr w:type="spellEnd"/>
          </w:p>
        </w:tc>
        <w:tc>
          <w:tcPr>
            <w:tcW w:w="0" w:type="auto"/>
          </w:tcPr>
          <w:p w14:paraId="4D8F9CA5" w14:textId="2FEA6F3B" w:rsidR="00CC632F" w:rsidRPr="00E561B7" w:rsidRDefault="00CC632F" w:rsidP="00E561B7">
            <w:pPr>
              <w:rPr>
                <w:sz w:val="18"/>
              </w:rPr>
            </w:pPr>
            <w:r w:rsidRPr="00E561B7">
              <w:rPr>
                <w:sz w:val="18"/>
              </w:rPr>
              <w:t>1</w:t>
            </w:r>
          </w:p>
        </w:tc>
      </w:tr>
      <w:tr w:rsidR="00CC632F" w:rsidRPr="00E561B7" w14:paraId="03F7EFDE" w14:textId="19794122" w:rsidTr="00CC632F">
        <w:tc>
          <w:tcPr>
            <w:tcW w:w="0" w:type="auto"/>
          </w:tcPr>
          <w:p w14:paraId="15BCB852" w14:textId="77777777" w:rsidR="00CC632F" w:rsidRPr="00E561B7" w:rsidRDefault="00CC632F" w:rsidP="00E561B7">
            <w:pPr>
              <w:rPr>
                <w:sz w:val="18"/>
              </w:rPr>
            </w:pPr>
            <w:r w:rsidRPr="00E561B7">
              <w:rPr>
                <w:sz w:val="18"/>
              </w:rPr>
              <w:t>DENZO</w:t>
            </w:r>
          </w:p>
        </w:tc>
        <w:tc>
          <w:tcPr>
            <w:tcW w:w="0" w:type="auto"/>
          </w:tcPr>
          <w:p w14:paraId="5BC46B00" w14:textId="4FBA009A" w:rsidR="00CC632F" w:rsidRPr="00E561B7" w:rsidRDefault="00CC632F" w:rsidP="00E561B7">
            <w:pPr>
              <w:rPr>
                <w:sz w:val="18"/>
              </w:rPr>
            </w:pPr>
            <w:r w:rsidRPr="00E561B7">
              <w:rPr>
                <w:sz w:val="18"/>
              </w:rPr>
              <w:t>1</w:t>
            </w:r>
          </w:p>
        </w:tc>
      </w:tr>
      <w:tr w:rsidR="00CC632F" w:rsidRPr="00E561B7" w14:paraId="493F0A73" w14:textId="1949BAF1" w:rsidTr="00CC632F">
        <w:tc>
          <w:tcPr>
            <w:tcW w:w="0" w:type="auto"/>
          </w:tcPr>
          <w:p w14:paraId="59B9D577" w14:textId="77777777" w:rsidR="00CC632F" w:rsidRPr="00E561B7" w:rsidRDefault="00CC632F" w:rsidP="00E561B7">
            <w:pPr>
              <w:rPr>
                <w:sz w:val="18"/>
              </w:rPr>
            </w:pPr>
            <w:r w:rsidRPr="00E561B7">
              <w:rPr>
                <w:sz w:val="18"/>
              </w:rPr>
              <w:t>DYMEX®</w:t>
            </w:r>
          </w:p>
        </w:tc>
        <w:tc>
          <w:tcPr>
            <w:tcW w:w="0" w:type="auto"/>
          </w:tcPr>
          <w:p w14:paraId="3C955E28" w14:textId="2DB5E971" w:rsidR="00CC632F" w:rsidRPr="00E561B7" w:rsidRDefault="00CC632F" w:rsidP="00E561B7">
            <w:pPr>
              <w:rPr>
                <w:sz w:val="18"/>
              </w:rPr>
            </w:pPr>
            <w:r w:rsidRPr="00E561B7">
              <w:rPr>
                <w:sz w:val="18"/>
              </w:rPr>
              <w:t>1</w:t>
            </w:r>
          </w:p>
        </w:tc>
      </w:tr>
      <w:tr w:rsidR="00CC632F" w:rsidRPr="00E561B7" w14:paraId="70026F34" w14:textId="4949FD9F" w:rsidTr="00CC632F">
        <w:tc>
          <w:tcPr>
            <w:tcW w:w="0" w:type="auto"/>
          </w:tcPr>
          <w:p w14:paraId="1280BDEA" w14:textId="77777777" w:rsidR="00CC632F" w:rsidRPr="00E561B7" w:rsidRDefault="00CC632F" w:rsidP="00E561B7">
            <w:pPr>
              <w:rPr>
                <w:sz w:val="18"/>
              </w:rPr>
            </w:pPr>
            <w:r w:rsidRPr="00E561B7">
              <w:rPr>
                <w:sz w:val="18"/>
              </w:rPr>
              <w:t>EIGENSTRAT</w:t>
            </w:r>
          </w:p>
        </w:tc>
        <w:tc>
          <w:tcPr>
            <w:tcW w:w="0" w:type="auto"/>
          </w:tcPr>
          <w:p w14:paraId="3693957A" w14:textId="36C95131" w:rsidR="00CC632F" w:rsidRPr="00E561B7" w:rsidRDefault="00CC632F" w:rsidP="00E561B7">
            <w:pPr>
              <w:rPr>
                <w:sz w:val="18"/>
              </w:rPr>
            </w:pPr>
            <w:r w:rsidRPr="00E561B7">
              <w:rPr>
                <w:sz w:val="18"/>
              </w:rPr>
              <w:t>1</w:t>
            </w:r>
          </w:p>
        </w:tc>
      </w:tr>
      <w:tr w:rsidR="00CC632F" w:rsidRPr="00E561B7" w14:paraId="166892CC" w14:textId="56DA458E" w:rsidTr="00CC632F">
        <w:tc>
          <w:tcPr>
            <w:tcW w:w="0" w:type="auto"/>
          </w:tcPr>
          <w:p w14:paraId="28711CBF" w14:textId="77777777" w:rsidR="00CC632F" w:rsidRPr="00E561B7" w:rsidRDefault="00CC632F" w:rsidP="00E561B7">
            <w:pPr>
              <w:rPr>
                <w:sz w:val="18"/>
              </w:rPr>
            </w:pPr>
            <w:proofErr w:type="spellStart"/>
            <w:r w:rsidRPr="00E561B7">
              <w:rPr>
                <w:sz w:val="18"/>
              </w:rPr>
              <w:t>Ensembl</w:t>
            </w:r>
            <w:proofErr w:type="spellEnd"/>
          </w:p>
        </w:tc>
        <w:tc>
          <w:tcPr>
            <w:tcW w:w="0" w:type="auto"/>
          </w:tcPr>
          <w:p w14:paraId="0EAB496E" w14:textId="643CA708" w:rsidR="00CC632F" w:rsidRPr="00E561B7" w:rsidRDefault="00CC632F" w:rsidP="00E561B7">
            <w:pPr>
              <w:rPr>
                <w:sz w:val="18"/>
              </w:rPr>
            </w:pPr>
            <w:r w:rsidRPr="00E561B7">
              <w:rPr>
                <w:sz w:val="18"/>
              </w:rPr>
              <w:t>1</w:t>
            </w:r>
          </w:p>
        </w:tc>
      </w:tr>
      <w:tr w:rsidR="00CC632F" w:rsidRPr="00E561B7" w14:paraId="20965850" w14:textId="5C2CC991" w:rsidTr="00CC632F">
        <w:tc>
          <w:tcPr>
            <w:tcW w:w="0" w:type="auto"/>
          </w:tcPr>
          <w:p w14:paraId="44D4538E" w14:textId="77777777" w:rsidR="00CC632F" w:rsidRPr="00E561B7" w:rsidRDefault="00CC632F" w:rsidP="00E561B7">
            <w:pPr>
              <w:rPr>
                <w:sz w:val="18"/>
              </w:rPr>
            </w:pPr>
            <w:proofErr w:type="spellStart"/>
            <w:r w:rsidRPr="00E561B7">
              <w:rPr>
                <w:sz w:val="18"/>
              </w:rPr>
              <w:t>EnzFitter</w:t>
            </w:r>
            <w:proofErr w:type="spellEnd"/>
          </w:p>
        </w:tc>
        <w:tc>
          <w:tcPr>
            <w:tcW w:w="0" w:type="auto"/>
          </w:tcPr>
          <w:p w14:paraId="3D3D99E4" w14:textId="05E0BCC5" w:rsidR="00CC632F" w:rsidRPr="00E561B7" w:rsidRDefault="00CC632F" w:rsidP="00E561B7">
            <w:pPr>
              <w:rPr>
                <w:sz w:val="18"/>
              </w:rPr>
            </w:pPr>
            <w:r w:rsidRPr="00E561B7">
              <w:rPr>
                <w:sz w:val="18"/>
              </w:rPr>
              <w:t>1</w:t>
            </w:r>
          </w:p>
        </w:tc>
      </w:tr>
      <w:tr w:rsidR="00CC632F" w:rsidRPr="00E561B7" w14:paraId="5BEE9446" w14:textId="7F458DFA" w:rsidTr="00CC632F">
        <w:tc>
          <w:tcPr>
            <w:tcW w:w="0" w:type="auto"/>
          </w:tcPr>
          <w:p w14:paraId="42C6B3DA" w14:textId="77777777" w:rsidR="00CC632F" w:rsidRPr="00E561B7" w:rsidRDefault="00CC632F" w:rsidP="00E561B7">
            <w:pPr>
              <w:rPr>
                <w:sz w:val="18"/>
              </w:rPr>
            </w:pPr>
            <w:r w:rsidRPr="00E561B7">
              <w:rPr>
                <w:sz w:val="18"/>
              </w:rPr>
              <w:t>EPMR</w:t>
            </w:r>
          </w:p>
        </w:tc>
        <w:tc>
          <w:tcPr>
            <w:tcW w:w="0" w:type="auto"/>
          </w:tcPr>
          <w:p w14:paraId="2A649AF8" w14:textId="19B68365" w:rsidR="00CC632F" w:rsidRPr="00E561B7" w:rsidRDefault="00CC632F" w:rsidP="00E561B7">
            <w:pPr>
              <w:rPr>
                <w:sz w:val="18"/>
              </w:rPr>
            </w:pPr>
            <w:r w:rsidRPr="00E561B7">
              <w:rPr>
                <w:sz w:val="18"/>
              </w:rPr>
              <w:t>1</w:t>
            </w:r>
          </w:p>
        </w:tc>
      </w:tr>
      <w:tr w:rsidR="00CC632F" w:rsidRPr="00E561B7" w14:paraId="2B7BA4EA" w14:textId="7099EC57" w:rsidTr="00CC632F">
        <w:tc>
          <w:tcPr>
            <w:tcW w:w="0" w:type="auto"/>
          </w:tcPr>
          <w:p w14:paraId="6ABB38B7" w14:textId="77777777" w:rsidR="00CC632F" w:rsidRPr="00E561B7" w:rsidRDefault="00CC632F" w:rsidP="00E561B7">
            <w:pPr>
              <w:rPr>
                <w:sz w:val="18"/>
              </w:rPr>
            </w:pPr>
            <w:r w:rsidRPr="00E561B7">
              <w:rPr>
                <w:sz w:val="18"/>
              </w:rPr>
              <w:t>ESCET</w:t>
            </w:r>
          </w:p>
        </w:tc>
        <w:tc>
          <w:tcPr>
            <w:tcW w:w="0" w:type="auto"/>
          </w:tcPr>
          <w:p w14:paraId="5C0CB40C" w14:textId="09DB8B84" w:rsidR="00CC632F" w:rsidRPr="00E561B7" w:rsidRDefault="00CC632F" w:rsidP="00E561B7">
            <w:pPr>
              <w:rPr>
                <w:sz w:val="18"/>
              </w:rPr>
            </w:pPr>
            <w:r w:rsidRPr="00E561B7">
              <w:rPr>
                <w:sz w:val="18"/>
              </w:rPr>
              <w:t>1</w:t>
            </w:r>
          </w:p>
        </w:tc>
      </w:tr>
      <w:tr w:rsidR="00CC632F" w:rsidRPr="00E561B7" w14:paraId="5F28CBA2" w14:textId="6E6426AB" w:rsidTr="00CC632F">
        <w:tc>
          <w:tcPr>
            <w:tcW w:w="0" w:type="auto"/>
          </w:tcPr>
          <w:p w14:paraId="41727615" w14:textId="77777777" w:rsidR="00CC632F" w:rsidRPr="00E561B7" w:rsidRDefault="00CC632F" w:rsidP="00E561B7">
            <w:pPr>
              <w:rPr>
                <w:sz w:val="18"/>
              </w:rPr>
            </w:pPr>
            <w:r w:rsidRPr="00E561B7">
              <w:rPr>
                <w:sz w:val="18"/>
              </w:rPr>
              <w:t>GAP</w:t>
            </w:r>
          </w:p>
        </w:tc>
        <w:tc>
          <w:tcPr>
            <w:tcW w:w="0" w:type="auto"/>
          </w:tcPr>
          <w:p w14:paraId="132C670F" w14:textId="468407EA" w:rsidR="00CC632F" w:rsidRPr="00E561B7" w:rsidRDefault="00CC632F" w:rsidP="00E561B7">
            <w:pPr>
              <w:rPr>
                <w:sz w:val="18"/>
              </w:rPr>
            </w:pPr>
            <w:r w:rsidRPr="00E561B7">
              <w:rPr>
                <w:sz w:val="18"/>
              </w:rPr>
              <w:t>1</w:t>
            </w:r>
          </w:p>
        </w:tc>
      </w:tr>
      <w:tr w:rsidR="00CC632F" w:rsidRPr="00E561B7" w14:paraId="477D961D" w14:textId="297A6485" w:rsidTr="00CC632F">
        <w:tc>
          <w:tcPr>
            <w:tcW w:w="0" w:type="auto"/>
          </w:tcPr>
          <w:p w14:paraId="3B18F50C" w14:textId="77777777" w:rsidR="00CC632F" w:rsidRPr="00E561B7" w:rsidRDefault="00CC632F" w:rsidP="00E561B7">
            <w:pPr>
              <w:rPr>
                <w:sz w:val="18"/>
              </w:rPr>
            </w:pPr>
            <w:r w:rsidRPr="00E561B7">
              <w:rPr>
                <w:sz w:val="18"/>
              </w:rPr>
              <w:t>GDE</w:t>
            </w:r>
          </w:p>
        </w:tc>
        <w:tc>
          <w:tcPr>
            <w:tcW w:w="0" w:type="auto"/>
          </w:tcPr>
          <w:p w14:paraId="576F1363" w14:textId="5230885A" w:rsidR="00CC632F" w:rsidRPr="00E561B7" w:rsidRDefault="00CC632F" w:rsidP="00E561B7">
            <w:pPr>
              <w:rPr>
                <w:sz w:val="18"/>
              </w:rPr>
            </w:pPr>
            <w:r w:rsidRPr="00E561B7">
              <w:rPr>
                <w:sz w:val="18"/>
              </w:rPr>
              <w:t>1</w:t>
            </w:r>
          </w:p>
        </w:tc>
      </w:tr>
      <w:tr w:rsidR="00CC632F" w:rsidRPr="00E561B7" w14:paraId="43442BD9" w14:textId="5B47AB55" w:rsidTr="00CC632F">
        <w:tc>
          <w:tcPr>
            <w:tcW w:w="0" w:type="auto"/>
          </w:tcPr>
          <w:p w14:paraId="37F4BEB0" w14:textId="77777777" w:rsidR="00CC632F" w:rsidRPr="00E561B7" w:rsidRDefault="00CC632F" w:rsidP="00E561B7">
            <w:pPr>
              <w:rPr>
                <w:sz w:val="18"/>
              </w:rPr>
            </w:pPr>
            <w:proofErr w:type="spellStart"/>
            <w:r w:rsidRPr="00E561B7">
              <w:rPr>
                <w:sz w:val="18"/>
              </w:rPr>
              <w:t>Gelworks</w:t>
            </w:r>
            <w:proofErr w:type="spellEnd"/>
            <w:r w:rsidRPr="00E561B7">
              <w:rPr>
                <w:sz w:val="18"/>
              </w:rPr>
              <w:t xml:space="preserve"> 1D Advanced</w:t>
            </w:r>
          </w:p>
        </w:tc>
        <w:tc>
          <w:tcPr>
            <w:tcW w:w="0" w:type="auto"/>
          </w:tcPr>
          <w:p w14:paraId="6784CB12" w14:textId="2AEBD790" w:rsidR="00CC632F" w:rsidRPr="00E561B7" w:rsidRDefault="00CC632F" w:rsidP="00E561B7">
            <w:pPr>
              <w:rPr>
                <w:sz w:val="18"/>
              </w:rPr>
            </w:pPr>
            <w:r w:rsidRPr="00E561B7">
              <w:rPr>
                <w:sz w:val="18"/>
              </w:rPr>
              <w:t>1</w:t>
            </w:r>
          </w:p>
        </w:tc>
      </w:tr>
      <w:tr w:rsidR="00CC632F" w:rsidRPr="00E561B7" w14:paraId="6CCF8433" w14:textId="6C6F60A8" w:rsidTr="00CC632F">
        <w:tc>
          <w:tcPr>
            <w:tcW w:w="0" w:type="auto"/>
          </w:tcPr>
          <w:p w14:paraId="2952E95E" w14:textId="77777777" w:rsidR="00CC632F" w:rsidRPr="00E561B7" w:rsidRDefault="00CC632F" w:rsidP="00E561B7">
            <w:pPr>
              <w:rPr>
                <w:sz w:val="18"/>
              </w:rPr>
            </w:pPr>
            <w:proofErr w:type="spellStart"/>
            <w:r w:rsidRPr="00E561B7">
              <w:rPr>
                <w:sz w:val="18"/>
              </w:rPr>
              <w:t>GenePix</w:t>
            </w:r>
            <w:proofErr w:type="spellEnd"/>
          </w:p>
        </w:tc>
        <w:tc>
          <w:tcPr>
            <w:tcW w:w="0" w:type="auto"/>
          </w:tcPr>
          <w:p w14:paraId="07DBF52F" w14:textId="34B9743F" w:rsidR="00CC632F" w:rsidRPr="00E561B7" w:rsidRDefault="00CC632F" w:rsidP="00E561B7">
            <w:pPr>
              <w:rPr>
                <w:sz w:val="18"/>
              </w:rPr>
            </w:pPr>
            <w:r w:rsidRPr="00E561B7">
              <w:rPr>
                <w:sz w:val="18"/>
              </w:rPr>
              <w:t>1</w:t>
            </w:r>
          </w:p>
        </w:tc>
      </w:tr>
      <w:tr w:rsidR="00CC632F" w:rsidRPr="00E561B7" w14:paraId="21F5A929" w14:textId="1C59D222" w:rsidTr="00CC632F">
        <w:tc>
          <w:tcPr>
            <w:tcW w:w="0" w:type="auto"/>
          </w:tcPr>
          <w:p w14:paraId="700F9C8C" w14:textId="77777777" w:rsidR="00CC632F" w:rsidRPr="00E561B7" w:rsidRDefault="00CC632F" w:rsidP="00E561B7">
            <w:pPr>
              <w:rPr>
                <w:sz w:val="18"/>
              </w:rPr>
            </w:pPr>
            <w:r w:rsidRPr="00E561B7">
              <w:rPr>
                <w:sz w:val="18"/>
              </w:rPr>
              <w:t>GENESPRING</w:t>
            </w:r>
          </w:p>
        </w:tc>
        <w:tc>
          <w:tcPr>
            <w:tcW w:w="0" w:type="auto"/>
          </w:tcPr>
          <w:p w14:paraId="3CDF35D2" w14:textId="49AD72EC" w:rsidR="00CC632F" w:rsidRPr="00E561B7" w:rsidRDefault="00CC632F" w:rsidP="00E561B7">
            <w:pPr>
              <w:rPr>
                <w:sz w:val="18"/>
              </w:rPr>
            </w:pPr>
            <w:r w:rsidRPr="00E561B7">
              <w:rPr>
                <w:sz w:val="18"/>
              </w:rPr>
              <w:t>1</w:t>
            </w:r>
          </w:p>
        </w:tc>
      </w:tr>
      <w:tr w:rsidR="00CC632F" w:rsidRPr="00E561B7" w14:paraId="60B1FD3E" w14:textId="5A20A077" w:rsidTr="00CC632F">
        <w:tc>
          <w:tcPr>
            <w:tcW w:w="0" w:type="auto"/>
          </w:tcPr>
          <w:p w14:paraId="68675EF0" w14:textId="77777777" w:rsidR="00CC632F" w:rsidRPr="00E561B7" w:rsidRDefault="00CC632F" w:rsidP="00E561B7">
            <w:pPr>
              <w:rPr>
                <w:sz w:val="18"/>
              </w:rPr>
            </w:pPr>
            <w:r w:rsidRPr="00E561B7">
              <w:rPr>
                <w:sz w:val="18"/>
              </w:rPr>
              <w:t xml:space="preserve">Genome </w:t>
            </w:r>
            <w:proofErr w:type="spellStart"/>
            <w:r w:rsidRPr="00E561B7">
              <w:rPr>
                <w:sz w:val="18"/>
              </w:rPr>
              <w:t>Analyser</w:t>
            </w:r>
            <w:proofErr w:type="spellEnd"/>
            <w:r w:rsidRPr="00E561B7">
              <w:rPr>
                <w:sz w:val="18"/>
              </w:rPr>
              <w:t xml:space="preserve"> II</w:t>
            </w:r>
          </w:p>
        </w:tc>
        <w:tc>
          <w:tcPr>
            <w:tcW w:w="0" w:type="auto"/>
          </w:tcPr>
          <w:p w14:paraId="30B8D3A4" w14:textId="1E1EA001" w:rsidR="00CC632F" w:rsidRPr="00E561B7" w:rsidRDefault="00CC632F" w:rsidP="00E561B7">
            <w:pPr>
              <w:rPr>
                <w:sz w:val="18"/>
              </w:rPr>
            </w:pPr>
            <w:r w:rsidRPr="00E561B7">
              <w:rPr>
                <w:sz w:val="18"/>
              </w:rPr>
              <w:t>1</w:t>
            </w:r>
          </w:p>
        </w:tc>
      </w:tr>
      <w:tr w:rsidR="00CC632F" w:rsidRPr="00E561B7" w14:paraId="56FD014B" w14:textId="3D9C0F53" w:rsidTr="00CC632F">
        <w:tc>
          <w:tcPr>
            <w:tcW w:w="0" w:type="auto"/>
          </w:tcPr>
          <w:p w14:paraId="274D2E7C" w14:textId="77777777" w:rsidR="00CC632F" w:rsidRPr="00E561B7" w:rsidRDefault="00CC632F" w:rsidP="00E561B7">
            <w:pPr>
              <w:rPr>
                <w:sz w:val="18"/>
              </w:rPr>
            </w:pPr>
            <w:proofErr w:type="spellStart"/>
            <w:proofErr w:type="gramStart"/>
            <w:r w:rsidRPr="00E561B7">
              <w:rPr>
                <w:sz w:val="18"/>
              </w:rPr>
              <w:t>geNorm</w:t>
            </w:r>
            <w:proofErr w:type="spellEnd"/>
            <w:proofErr w:type="gramEnd"/>
          </w:p>
        </w:tc>
        <w:tc>
          <w:tcPr>
            <w:tcW w:w="0" w:type="auto"/>
          </w:tcPr>
          <w:p w14:paraId="2704A757" w14:textId="17ECF8CB" w:rsidR="00CC632F" w:rsidRPr="00E561B7" w:rsidRDefault="00CC632F" w:rsidP="00E561B7">
            <w:pPr>
              <w:rPr>
                <w:sz w:val="18"/>
              </w:rPr>
            </w:pPr>
            <w:r w:rsidRPr="00E561B7">
              <w:rPr>
                <w:sz w:val="18"/>
              </w:rPr>
              <w:t>1</w:t>
            </w:r>
          </w:p>
        </w:tc>
      </w:tr>
      <w:tr w:rsidR="00CC632F" w:rsidRPr="00E561B7" w14:paraId="5E88A00A" w14:textId="78947351" w:rsidTr="00CC632F">
        <w:tc>
          <w:tcPr>
            <w:tcW w:w="0" w:type="auto"/>
          </w:tcPr>
          <w:p w14:paraId="43278791" w14:textId="77777777" w:rsidR="00CC632F" w:rsidRPr="00E561B7" w:rsidRDefault="00CC632F" w:rsidP="00E561B7">
            <w:pPr>
              <w:rPr>
                <w:sz w:val="18"/>
              </w:rPr>
            </w:pPr>
            <w:proofErr w:type="spellStart"/>
            <w:r w:rsidRPr="00E561B7">
              <w:rPr>
                <w:sz w:val="18"/>
              </w:rPr>
              <w:t>GoMiner</w:t>
            </w:r>
            <w:proofErr w:type="spellEnd"/>
          </w:p>
        </w:tc>
        <w:tc>
          <w:tcPr>
            <w:tcW w:w="0" w:type="auto"/>
          </w:tcPr>
          <w:p w14:paraId="7218EBE6" w14:textId="79114096" w:rsidR="00CC632F" w:rsidRPr="00E561B7" w:rsidRDefault="00CC632F" w:rsidP="00E561B7">
            <w:pPr>
              <w:rPr>
                <w:sz w:val="18"/>
              </w:rPr>
            </w:pPr>
            <w:r w:rsidRPr="00E561B7">
              <w:rPr>
                <w:sz w:val="18"/>
              </w:rPr>
              <w:t>1</w:t>
            </w:r>
          </w:p>
        </w:tc>
      </w:tr>
      <w:tr w:rsidR="00CC632F" w:rsidRPr="00E561B7" w14:paraId="084724C1" w14:textId="411ED1F6" w:rsidTr="00CC632F">
        <w:tc>
          <w:tcPr>
            <w:tcW w:w="0" w:type="auto"/>
          </w:tcPr>
          <w:p w14:paraId="3A707BB8" w14:textId="77777777" w:rsidR="00CC632F" w:rsidRPr="00E561B7" w:rsidRDefault="00CC632F" w:rsidP="00E561B7">
            <w:pPr>
              <w:rPr>
                <w:sz w:val="18"/>
              </w:rPr>
            </w:pPr>
            <w:proofErr w:type="spellStart"/>
            <w:r w:rsidRPr="00E561B7">
              <w:rPr>
                <w:sz w:val="18"/>
              </w:rPr>
              <w:t>Grafit</w:t>
            </w:r>
            <w:proofErr w:type="spellEnd"/>
          </w:p>
        </w:tc>
        <w:tc>
          <w:tcPr>
            <w:tcW w:w="0" w:type="auto"/>
          </w:tcPr>
          <w:p w14:paraId="5669AA80" w14:textId="25E7A737" w:rsidR="00CC632F" w:rsidRPr="00E561B7" w:rsidRDefault="00CC632F" w:rsidP="00E561B7">
            <w:pPr>
              <w:rPr>
                <w:sz w:val="18"/>
              </w:rPr>
            </w:pPr>
            <w:r w:rsidRPr="00E561B7">
              <w:rPr>
                <w:sz w:val="18"/>
              </w:rPr>
              <w:t>1</w:t>
            </w:r>
          </w:p>
        </w:tc>
      </w:tr>
      <w:tr w:rsidR="00CC632F" w:rsidRPr="00E561B7" w14:paraId="06F2890D" w14:textId="2EBECC10" w:rsidTr="00CC632F">
        <w:tc>
          <w:tcPr>
            <w:tcW w:w="0" w:type="auto"/>
          </w:tcPr>
          <w:p w14:paraId="2C59AA99" w14:textId="77777777" w:rsidR="00CC632F" w:rsidRPr="00E561B7" w:rsidRDefault="00CC632F" w:rsidP="00E561B7">
            <w:pPr>
              <w:rPr>
                <w:sz w:val="18"/>
              </w:rPr>
            </w:pPr>
            <w:r w:rsidRPr="00E561B7">
              <w:rPr>
                <w:sz w:val="18"/>
              </w:rPr>
              <w:t xml:space="preserve">Graph Pad </w:t>
            </w:r>
            <w:proofErr w:type="spellStart"/>
            <w:r w:rsidRPr="00E561B7">
              <w:rPr>
                <w:sz w:val="18"/>
              </w:rPr>
              <w:t>Prizm</w:t>
            </w:r>
            <w:proofErr w:type="spellEnd"/>
          </w:p>
        </w:tc>
        <w:tc>
          <w:tcPr>
            <w:tcW w:w="0" w:type="auto"/>
          </w:tcPr>
          <w:p w14:paraId="68A75A4D" w14:textId="4306B209" w:rsidR="00CC632F" w:rsidRPr="00E561B7" w:rsidRDefault="00CC632F" w:rsidP="00E561B7">
            <w:pPr>
              <w:rPr>
                <w:sz w:val="18"/>
              </w:rPr>
            </w:pPr>
            <w:r w:rsidRPr="00E561B7">
              <w:rPr>
                <w:sz w:val="18"/>
              </w:rPr>
              <w:t>1</w:t>
            </w:r>
          </w:p>
        </w:tc>
      </w:tr>
      <w:tr w:rsidR="00CC632F" w:rsidRPr="00E561B7" w14:paraId="55EB1D37" w14:textId="774029AA" w:rsidTr="00CC632F">
        <w:tc>
          <w:tcPr>
            <w:tcW w:w="0" w:type="auto"/>
          </w:tcPr>
          <w:p w14:paraId="2180668E" w14:textId="77777777" w:rsidR="00CC632F" w:rsidRPr="00E561B7" w:rsidRDefault="00CC632F" w:rsidP="00E561B7">
            <w:pPr>
              <w:rPr>
                <w:sz w:val="18"/>
              </w:rPr>
            </w:pPr>
            <w:proofErr w:type="spellStart"/>
            <w:r w:rsidRPr="00E561B7">
              <w:rPr>
                <w:sz w:val="18"/>
              </w:rPr>
              <w:t>GraphPad</w:t>
            </w:r>
            <w:proofErr w:type="spellEnd"/>
            <w:r w:rsidRPr="00E561B7">
              <w:rPr>
                <w:sz w:val="18"/>
              </w:rPr>
              <w:t xml:space="preserve"> Prism</w:t>
            </w:r>
          </w:p>
        </w:tc>
        <w:tc>
          <w:tcPr>
            <w:tcW w:w="0" w:type="auto"/>
          </w:tcPr>
          <w:p w14:paraId="738B5BF6" w14:textId="72E8E0ED" w:rsidR="00CC632F" w:rsidRPr="00E561B7" w:rsidRDefault="00CC632F" w:rsidP="00E561B7">
            <w:pPr>
              <w:rPr>
                <w:sz w:val="18"/>
              </w:rPr>
            </w:pPr>
            <w:r w:rsidRPr="00E561B7">
              <w:rPr>
                <w:sz w:val="18"/>
              </w:rPr>
              <w:t>1</w:t>
            </w:r>
          </w:p>
        </w:tc>
      </w:tr>
      <w:tr w:rsidR="00CC632F" w:rsidRPr="00E561B7" w14:paraId="43FCBF06" w14:textId="4453DA49" w:rsidTr="00CC632F">
        <w:tc>
          <w:tcPr>
            <w:tcW w:w="0" w:type="auto"/>
          </w:tcPr>
          <w:p w14:paraId="37CCB9B2" w14:textId="77777777" w:rsidR="00CC632F" w:rsidRPr="00E561B7" w:rsidRDefault="00CC632F" w:rsidP="00E561B7">
            <w:pPr>
              <w:rPr>
                <w:sz w:val="18"/>
              </w:rPr>
            </w:pPr>
            <w:r w:rsidRPr="00E561B7">
              <w:rPr>
                <w:sz w:val="18"/>
              </w:rPr>
              <w:t>GRASP</w:t>
            </w:r>
          </w:p>
        </w:tc>
        <w:tc>
          <w:tcPr>
            <w:tcW w:w="0" w:type="auto"/>
          </w:tcPr>
          <w:p w14:paraId="5FEA0E57" w14:textId="6B09E63F" w:rsidR="00CC632F" w:rsidRPr="00E561B7" w:rsidRDefault="00CC632F" w:rsidP="00E561B7">
            <w:pPr>
              <w:rPr>
                <w:sz w:val="18"/>
              </w:rPr>
            </w:pPr>
            <w:r w:rsidRPr="00E561B7">
              <w:rPr>
                <w:sz w:val="18"/>
              </w:rPr>
              <w:t>1</w:t>
            </w:r>
          </w:p>
        </w:tc>
      </w:tr>
      <w:tr w:rsidR="00CC632F" w:rsidRPr="00E561B7" w14:paraId="76DE7304" w14:textId="3135080F" w:rsidTr="00CC632F">
        <w:tc>
          <w:tcPr>
            <w:tcW w:w="0" w:type="auto"/>
          </w:tcPr>
          <w:p w14:paraId="52392F75" w14:textId="77777777" w:rsidR="00CC632F" w:rsidRPr="00E561B7" w:rsidRDefault="00CC632F" w:rsidP="00E561B7">
            <w:pPr>
              <w:rPr>
                <w:sz w:val="18"/>
              </w:rPr>
            </w:pPr>
            <w:r w:rsidRPr="00E561B7">
              <w:rPr>
                <w:sz w:val="18"/>
              </w:rPr>
              <w:t>GRID</w:t>
            </w:r>
          </w:p>
        </w:tc>
        <w:tc>
          <w:tcPr>
            <w:tcW w:w="0" w:type="auto"/>
          </w:tcPr>
          <w:p w14:paraId="5A82E2DE" w14:textId="75D2EC5B" w:rsidR="00CC632F" w:rsidRPr="00E561B7" w:rsidRDefault="00CC632F" w:rsidP="00E561B7">
            <w:pPr>
              <w:rPr>
                <w:sz w:val="18"/>
              </w:rPr>
            </w:pPr>
            <w:r w:rsidRPr="00E561B7">
              <w:rPr>
                <w:sz w:val="18"/>
              </w:rPr>
              <w:t>1</w:t>
            </w:r>
          </w:p>
        </w:tc>
      </w:tr>
      <w:tr w:rsidR="00CC632F" w:rsidRPr="00E561B7" w14:paraId="5141D46E" w14:textId="6A463A0F" w:rsidTr="00CC632F">
        <w:tc>
          <w:tcPr>
            <w:tcW w:w="0" w:type="auto"/>
          </w:tcPr>
          <w:p w14:paraId="4EEF66A6" w14:textId="77777777" w:rsidR="00CC632F" w:rsidRPr="00E561B7" w:rsidRDefault="00CC632F" w:rsidP="00E561B7">
            <w:pPr>
              <w:rPr>
                <w:sz w:val="18"/>
              </w:rPr>
            </w:pPr>
            <w:r w:rsidRPr="00E561B7">
              <w:rPr>
                <w:sz w:val="18"/>
              </w:rPr>
              <w:t>GRIN</w:t>
            </w:r>
          </w:p>
        </w:tc>
        <w:tc>
          <w:tcPr>
            <w:tcW w:w="0" w:type="auto"/>
          </w:tcPr>
          <w:p w14:paraId="232E425E" w14:textId="37C2476F" w:rsidR="00CC632F" w:rsidRPr="00E561B7" w:rsidRDefault="00CC632F" w:rsidP="00E561B7">
            <w:pPr>
              <w:rPr>
                <w:sz w:val="18"/>
              </w:rPr>
            </w:pPr>
            <w:r w:rsidRPr="00E561B7">
              <w:rPr>
                <w:sz w:val="18"/>
              </w:rPr>
              <w:t>1</w:t>
            </w:r>
          </w:p>
        </w:tc>
      </w:tr>
      <w:tr w:rsidR="00CC632F" w:rsidRPr="00E561B7" w14:paraId="64F4D8FE" w14:textId="40B4DFB9" w:rsidTr="00CC632F">
        <w:tc>
          <w:tcPr>
            <w:tcW w:w="0" w:type="auto"/>
          </w:tcPr>
          <w:p w14:paraId="657F6FE7" w14:textId="77777777" w:rsidR="00CC632F" w:rsidRPr="00E561B7" w:rsidRDefault="00CC632F" w:rsidP="00E561B7">
            <w:pPr>
              <w:rPr>
                <w:sz w:val="18"/>
              </w:rPr>
            </w:pPr>
            <w:r w:rsidRPr="00E561B7">
              <w:rPr>
                <w:sz w:val="18"/>
              </w:rPr>
              <w:t>IDEG6</w:t>
            </w:r>
          </w:p>
        </w:tc>
        <w:tc>
          <w:tcPr>
            <w:tcW w:w="0" w:type="auto"/>
          </w:tcPr>
          <w:p w14:paraId="75F7924C" w14:textId="333B4837" w:rsidR="00CC632F" w:rsidRPr="00E561B7" w:rsidRDefault="00CC632F" w:rsidP="00E561B7">
            <w:pPr>
              <w:rPr>
                <w:sz w:val="18"/>
              </w:rPr>
            </w:pPr>
            <w:r w:rsidRPr="00E561B7">
              <w:rPr>
                <w:sz w:val="18"/>
              </w:rPr>
              <w:t>1</w:t>
            </w:r>
          </w:p>
        </w:tc>
      </w:tr>
      <w:tr w:rsidR="00CC632F" w:rsidRPr="00E561B7" w14:paraId="3CB9906C" w14:textId="35B46280" w:rsidTr="00CC632F">
        <w:tc>
          <w:tcPr>
            <w:tcW w:w="0" w:type="auto"/>
          </w:tcPr>
          <w:p w14:paraId="20356D94" w14:textId="77777777" w:rsidR="00CC632F" w:rsidRPr="00E561B7" w:rsidRDefault="00CC632F" w:rsidP="00E561B7">
            <w:pPr>
              <w:rPr>
                <w:sz w:val="18"/>
              </w:rPr>
            </w:pPr>
            <w:proofErr w:type="spellStart"/>
            <w:r w:rsidRPr="00E561B7">
              <w:rPr>
                <w:sz w:val="18"/>
              </w:rPr>
              <w:t>Jalview</w:t>
            </w:r>
            <w:proofErr w:type="spellEnd"/>
          </w:p>
        </w:tc>
        <w:tc>
          <w:tcPr>
            <w:tcW w:w="0" w:type="auto"/>
          </w:tcPr>
          <w:p w14:paraId="643389C3" w14:textId="044E2620" w:rsidR="00CC632F" w:rsidRPr="00E561B7" w:rsidRDefault="00CC632F" w:rsidP="00E561B7">
            <w:pPr>
              <w:rPr>
                <w:sz w:val="18"/>
              </w:rPr>
            </w:pPr>
            <w:r w:rsidRPr="00E561B7">
              <w:rPr>
                <w:sz w:val="18"/>
              </w:rPr>
              <w:t>1</w:t>
            </w:r>
          </w:p>
        </w:tc>
      </w:tr>
      <w:tr w:rsidR="00CC632F" w:rsidRPr="00E561B7" w14:paraId="5E61BD30" w14:textId="2838DFB3" w:rsidTr="00CC632F">
        <w:tc>
          <w:tcPr>
            <w:tcW w:w="0" w:type="auto"/>
          </w:tcPr>
          <w:p w14:paraId="35E647EA" w14:textId="77777777" w:rsidR="00CC632F" w:rsidRPr="00E561B7" w:rsidRDefault="00CC632F" w:rsidP="00E561B7">
            <w:pPr>
              <w:rPr>
                <w:sz w:val="18"/>
              </w:rPr>
            </w:pPr>
            <w:r w:rsidRPr="00E561B7">
              <w:rPr>
                <w:sz w:val="18"/>
              </w:rPr>
              <w:t>JAZZ</w:t>
            </w:r>
          </w:p>
        </w:tc>
        <w:tc>
          <w:tcPr>
            <w:tcW w:w="0" w:type="auto"/>
          </w:tcPr>
          <w:p w14:paraId="28EA920C" w14:textId="45193952" w:rsidR="00CC632F" w:rsidRPr="00E561B7" w:rsidRDefault="00CC632F" w:rsidP="00E561B7">
            <w:pPr>
              <w:rPr>
                <w:sz w:val="18"/>
              </w:rPr>
            </w:pPr>
            <w:r w:rsidRPr="00E561B7">
              <w:rPr>
                <w:sz w:val="18"/>
              </w:rPr>
              <w:t>1</w:t>
            </w:r>
          </w:p>
        </w:tc>
      </w:tr>
      <w:tr w:rsidR="00CC632F" w:rsidRPr="00E561B7" w14:paraId="34A9128A" w14:textId="49F19CCB" w:rsidTr="00CC632F">
        <w:tc>
          <w:tcPr>
            <w:tcW w:w="0" w:type="auto"/>
          </w:tcPr>
          <w:p w14:paraId="66A3CAD4" w14:textId="77777777" w:rsidR="00CC632F" w:rsidRPr="00E561B7" w:rsidRDefault="00CC632F" w:rsidP="00E561B7">
            <w:pPr>
              <w:rPr>
                <w:sz w:val="18"/>
              </w:rPr>
            </w:pPr>
            <w:r w:rsidRPr="00E561B7">
              <w:rPr>
                <w:sz w:val="18"/>
              </w:rPr>
              <w:t>JMP(R)</w:t>
            </w:r>
          </w:p>
        </w:tc>
        <w:tc>
          <w:tcPr>
            <w:tcW w:w="0" w:type="auto"/>
          </w:tcPr>
          <w:p w14:paraId="5518E7B2" w14:textId="73B8D242" w:rsidR="00CC632F" w:rsidRPr="00E561B7" w:rsidRDefault="00CC632F" w:rsidP="00E561B7">
            <w:pPr>
              <w:rPr>
                <w:sz w:val="18"/>
              </w:rPr>
            </w:pPr>
            <w:r w:rsidRPr="00E561B7">
              <w:rPr>
                <w:sz w:val="18"/>
              </w:rPr>
              <w:t>1</w:t>
            </w:r>
          </w:p>
        </w:tc>
      </w:tr>
      <w:tr w:rsidR="00CC632F" w:rsidRPr="00E561B7" w14:paraId="07768606" w14:textId="377D6A3C" w:rsidTr="00CC632F">
        <w:tc>
          <w:tcPr>
            <w:tcW w:w="0" w:type="auto"/>
          </w:tcPr>
          <w:p w14:paraId="553904B5" w14:textId="77777777" w:rsidR="00CC632F" w:rsidRPr="00E561B7" w:rsidRDefault="00CC632F" w:rsidP="00E561B7">
            <w:pPr>
              <w:rPr>
                <w:sz w:val="18"/>
              </w:rPr>
            </w:pPr>
            <w:proofErr w:type="spellStart"/>
            <w:proofErr w:type="gramStart"/>
            <w:r w:rsidRPr="00E561B7">
              <w:rPr>
                <w:sz w:val="18"/>
              </w:rPr>
              <w:t>jMRUI</w:t>
            </w:r>
            <w:proofErr w:type="spellEnd"/>
            <w:proofErr w:type="gramEnd"/>
          </w:p>
        </w:tc>
        <w:tc>
          <w:tcPr>
            <w:tcW w:w="0" w:type="auto"/>
          </w:tcPr>
          <w:p w14:paraId="61616014" w14:textId="14671528" w:rsidR="00CC632F" w:rsidRPr="00E561B7" w:rsidRDefault="00CC632F" w:rsidP="00E561B7">
            <w:pPr>
              <w:rPr>
                <w:sz w:val="18"/>
              </w:rPr>
            </w:pPr>
            <w:r w:rsidRPr="00E561B7">
              <w:rPr>
                <w:sz w:val="18"/>
              </w:rPr>
              <w:t>1</w:t>
            </w:r>
          </w:p>
        </w:tc>
      </w:tr>
      <w:tr w:rsidR="00CC632F" w:rsidRPr="00E561B7" w14:paraId="4ACCA993" w14:textId="6FAFC8C3" w:rsidTr="00CC632F">
        <w:tc>
          <w:tcPr>
            <w:tcW w:w="0" w:type="auto"/>
          </w:tcPr>
          <w:p w14:paraId="690047BA" w14:textId="77777777" w:rsidR="00CC632F" w:rsidRPr="00E561B7" w:rsidRDefault="00CC632F" w:rsidP="00E561B7">
            <w:pPr>
              <w:rPr>
                <w:sz w:val="18"/>
              </w:rPr>
            </w:pPr>
            <w:r w:rsidRPr="00E561B7">
              <w:rPr>
                <w:sz w:val="18"/>
              </w:rPr>
              <w:t>Kodak Digital Science 1D</w:t>
            </w:r>
          </w:p>
        </w:tc>
        <w:tc>
          <w:tcPr>
            <w:tcW w:w="0" w:type="auto"/>
          </w:tcPr>
          <w:p w14:paraId="45B5D774" w14:textId="51A357A7" w:rsidR="00CC632F" w:rsidRPr="00E561B7" w:rsidRDefault="00CC632F" w:rsidP="00E561B7">
            <w:pPr>
              <w:rPr>
                <w:sz w:val="18"/>
              </w:rPr>
            </w:pPr>
            <w:r w:rsidRPr="00E561B7">
              <w:rPr>
                <w:sz w:val="18"/>
              </w:rPr>
              <w:t>1</w:t>
            </w:r>
          </w:p>
        </w:tc>
      </w:tr>
      <w:tr w:rsidR="00CC632F" w:rsidRPr="00E561B7" w14:paraId="0DEE3216" w14:textId="6C17454B" w:rsidTr="00CC632F">
        <w:tc>
          <w:tcPr>
            <w:tcW w:w="0" w:type="auto"/>
          </w:tcPr>
          <w:p w14:paraId="289241AC" w14:textId="77777777" w:rsidR="00CC632F" w:rsidRPr="00E561B7" w:rsidRDefault="00CC632F" w:rsidP="00E561B7">
            <w:pPr>
              <w:rPr>
                <w:sz w:val="18"/>
              </w:rPr>
            </w:pPr>
            <w:r w:rsidRPr="00E561B7">
              <w:rPr>
                <w:sz w:val="18"/>
              </w:rPr>
              <w:t>KS300</w:t>
            </w:r>
          </w:p>
        </w:tc>
        <w:tc>
          <w:tcPr>
            <w:tcW w:w="0" w:type="auto"/>
          </w:tcPr>
          <w:p w14:paraId="53CA4B60" w14:textId="02667D62" w:rsidR="00CC632F" w:rsidRPr="00E561B7" w:rsidRDefault="00CC632F" w:rsidP="00E561B7">
            <w:pPr>
              <w:rPr>
                <w:sz w:val="18"/>
              </w:rPr>
            </w:pPr>
            <w:r w:rsidRPr="00E561B7">
              <w:rPr>
                <w:sz w:val="18"/>
              </w:rPr>
              <w:t>1</w:t>
            </w:r>
          </w:p>
        </w:tc>
      </w:tr>
      <w:tr w:rsidR="00CC632F" w:rsidRPr="00E561B7" w14:paraId="6BD3EE71" w14:textId="12BA88E8" w:rsidTr="00CC632F">
        <w:tc>
          <w:tcPr>
            <w:tcW w:w="0" w:type="auto"/>
          </w:tcPr>
          <w:p w14:paraId="06043E3A" w14:textId="77777777" w:rsidR="00CC632F" w:rsidRPr="00E561B7" w:rsidRDefault="00CC632F" w:rsidP="00E561B7">
            <w:pPr>
              <w:rPr>
                <w:sz w:val="18"/>
              </w:rPr>
            </w:pPr>
            <w:proofErr w:type="spellStart"/>
            <w:proofErr w:type="gramStart"/>
            <w:r w:rsidRPr="00E561B7">
              <w:rPr>
                <w:sz w:val="18"/>
              </w:rPr>
              <w:t>limma</w:t>
            </w:r>
            <w:proofErr w:type="spellEnd"/>
            <w:proofErr w:type="gramEnd"/>
            <w:r w:rsidRPr="00E561B7">
              <w:rPr>
                <w:sz w:val="18"/>
              </w:rPr>
              <w:t xml:space="preserve"> R package</w:t>
            </w:r>
          </w:p>
        </w:tc>
        <w:tc>
          <w:tcPr>
            <w:tcW w:w="0" w:type="auto"/>
          </w:tcPr>
          <w:p w14:paraId="1922D665" w14:textId="30E4D8AB" w:rsidR="00CC632F" w:rsidRPr="00E561B7" w:rsidRDefault="00CC632F" w:rsidP="00E561B7">
            <w:pPr>
              <w:rPr>
                <w:sz w:val="18"/>
              </w:rPr>
            </w:pPr>
            <w:r w:rsidRPr="00E561B7">
              <w:rPr>
                <w:sz w:val="18"/>
              </w:rPr>
              <w:t>1</w:t>
            </w:r>
          </w:p>
        </w:tc>
      </w:tr>
      <w:tr w:rsidR="00CC632F" w:rsidRPr="00E561B7" w14:paraId="14229343" w14:textId="68879750" w:rsidTr="00CC632F">
        <w:tc>
          <w:tcPr>
            <w:tcW w:w="0" w:type="auto"/>
          </w:tcPr>
          <w:p w14:paraId="3C6F47CF" w14:textId="77777777" w:rsidR="00CC632F" w:rsidRPr="00E561B7" w:rsidRDefault="00CC632F" w:rsidP="00E561B7">
            <w:pPr>
              <w:rPr>
                <w:sz w:val="18"/>
              </w:rPr>
            </w:pPr>
            <w:r w:rsidRPr="00E561B7">
              <w:rPr>
                <w:sz w:val="18"/>
              </w:rPr>
              <w:t>LSM510</w:t>
            </w:r>
          </w:p>
        </w:tc>
        <w:tc>
          <w:tcPr>
            <w:tcW w:w="0" w:type="auto"/>
          </w:tcPr>
          <w:p w14:paraId="34C4C1DD" w14:textId="5658D736" w:rsidR="00CC632F" w:rsidRPr="00E561B7" w:rsidRDefault="00CC632F" w:rsidP="00E561B7">
            <w:pPr>
              <w:rPr>
                <w:sz w:val="18"/>
              </w:rPr>
            </w:pPr>
            <w:r w:rsidRPr="00E561B7">
              <w:rPr>
                <w:sz w:val="18"/>
              </w:rPr>
              <w:t>1</w:t>
            </w:r>
          </w:p>
        </w:tc>
      </w:tr>
      <w:tr w:rsidR="00CC632F" w:rsidRPr="00E561B7" w14:paraId="586DB1F6" w14:textId="7B4E010A" w:rsidTr="00CC632F">
        <w:tc>
          <w:tcPr>
            <w:tcW w:w="0" w:type="auto"/>
          </w:tcPr>
          <w:p w14:paraId="0D783AA0" w14:textId="77777777" w:rsidR="00CC632F" w:rsidRPr="00E561B7" w:rsidRDefault="00CC632F" w:rsidP="00E561B7">
            <w:pPr>
              <w:rPr>
                <w:sz w:val="18"/>
              </w:rPr>
            </w:pPr>
            <w:r w:rsidRPr="00E561B7">
              <w:rPr>
                <w:sz w:val="18"/>
              </w:rPr>
              <w:t>LSQKAB</w:t>
            </w:r>
          </w:p>
        </w:tc>
        <w:tc>
          <w:tcPr>
            <w:tcW w:w="0" w:type="auto"/>
          </w:tcPr>
          <w:p w14:paraId="7A8AE0F4" w14:textId="29452137" w:rsidR="00CC632F" w:rsidRPr="00E561B7" w:rsidRDefault="00CC632F" w:rsidP="00E561B7">
            <w:pPr>
              <w:rPr>
                <w:sz w:val="18"/>
              </w:rPr>
            </w:pPr>
            <w:r w:rsidRPr="00E561B7">
              <w:rPr>
                <w:sz w:val="18"/>
              </w:rPr>
              <w:t>1</w:t>
            </w:r>
          </w:p>
        </w:tc>
      </w:tr>
      <w:tr w:rsidR="00CC632F" w:rsidRPr="00E561B7" w14:paraId="5A4B66B0" w14:textId="3CE4E874" w:rsidTr="00CC632F">
        <w:tc>
          <w:tcPr>
            <w:tcW w:w="0" w:type="auto"/>
          </w:tcPr>
          <w:p w14:paraId="03512029" w14:textId="77777777" w:rsidR="00CC632F" w:rsidRPr="00E561B7" w:rsidRDefault="00CC632F" w:rsidP="00E561B7">
            <w:pPr>
              <w:rPr>
                <w:sz w:val="18"/>
              </w:rPr>
            </w:pPr>
            <w:proofErr w:type="spellStart"/>
            <w:r w:rsidRPr="00E561B7">
              <w:rPr>
                <w:sz w:val="18"/>
              </w:rPr>
              <w:t>MacClade</w:t>
            </w:r>
            <w:proofErr w:type="spellEnd"/>
          </w:p>
        </w:tc>
        <w:tc>
          <w:tcPr>
            <w:tcW w:w="0" w:type="auto"/>
          </w:tcPr>
          <w:p w14:paraId="34B66EB3" w14:textId="5C17F25A" w:rsidR="00CC632F" w:rsidRPr="00E561B7" w:rsidRDefault="00CC632F" w:rsidP="00E561B7">
            <w:pPr>
              <w:rPr>
                <w:sz w:val="18"/>
              </w:rPr>
            </w:pPr>
            <w:r w:rsidRPr="00E561B7">
              <w:rPr>
                <w:sz w:val="18"/>
              </w:rPr>
              <w:t>1</w:t>
            </w:r>
          </w:p>
        </w:tc>
      </w:tr>
      <w:tr w:rsidR="00CC632F" w:rsidRPr="00E561B7" w14:paraId="73EBAB44" w14:textId="55C1AA95" w:rsidTr="00CC632F">
        <w:tc>
          <w:tcPr>
            <w:tcW w:w="0" w:type="auto"/>
          </w:tcPr>
          <w:p w14:paraId="19AF44B6" w14:textId="77777777" w:rsidR="00CC632F" w:rsidRPr="00E561B7" w:rsidRDefault="00CC632F" w:rsidP="00E561B7">
            <w:pPr>
              <w:rPr>
                <w:sz w:val="18"/>
              </w:rPr>
            </w:pPr>
            <w:proofErr w:type="spellStart"/>
            <w:r w:rsidRPr="00E561B7">
              <w:rPr>
                <w:sz w:val="18"/>
              </w:rPr>
              <w:t>MapMaker</w:t>
            </w:r>
            <w:proofErr w:type="spellEnd"/>
          </w:p>
        </w:tc>
        <w:tc>
          <w:tcPr>
            <w:tcW w:w="0" w:type="auto"/>
          </w:tcPr>
          <w:p w14:paraId="01BA0301" w14:textId="1DB94974" w:rsidR="00CC632F" w:rsidRPr="00E561B7" w:rsidRDefault="00CC632F" w:rsidP="00E561B7">
            <w:pPr>
              <w:rPr>
                <w:sz w:val="18"/>
              </w:rPr>
            </w:pPr>
            <w:r w:rsidRPr="00E561B7">
              <w:rPr>
                <w:sz w:val="18"/>
              </w:rPr>
              <w:t>1</w:t>
            </w:r>
          </w:p>
        </w:tc>
      </w:tr>
      <w:tr w:rsidR="00CC632F" w:rsidRPr="00E561B7" w14:paraId="7AEA3EAE" w14:textId="5811EDEA" w:rsidTr="00CC632F">
        <w:tc>
          <w:tcPr>
            <w:tcW w:w="0" w:type="auto"/>
          </w:tcPr>
          <w:p w14:paraId="331655E7" w14:textId="77777777" w:rsidR="00CC632F" w:rsidRPr="00E561B7" w:rsidRDefault="00CC632F" w:rsidP="00E561B7">
            <w:pPr>
              <w:rPr>
                <w:sz w:val="18"/>
              </w:rPr>
            </w:pPr>
            <w:proofErr w:type="spellStart"/>
            <w:r w:rsidRPr="00E561B7">
              <w:rPr>
                <w:sz w:val="18"/>
              </w:rPr>
              <w:t>MapQTL</w:t>
            </w:r>
            <w:proofErr w:type="spellEnd"/>
          </w:p>
        </w:tc>
        <w:tc>
          <w:tcPr>
            <w:tcW w:w="0" w:type="auto"/>
          </w:tcPr>
          <w:p w14:paraId="42E11ED3" w14:textId="6843AA0D" w:rsidR="00CC632F" w:rsidRPr="00E561B7" w:rsidRDefault="00CC632F" w:rsidP="00E561B7">
            <w:pPr>
              <w:rPr>
                <w:sz w:val="18"/>
              </w:rPr>
            </w:pPr>
            <w:r w:rsidRPr="00E561B7">
              <w:rPr>
                <w:sz w:val="18"/>
              </w:rPr>
              <w:t>1</w:t>
            </w:r>
          </w:p>
        </w:tc>
      </w:tr>
      <w:tr w:rsidR="00CC632F" w:rsidRPr="00E561B7" w14:paraId="76618564" w14:textId="516855F3" w:rsidTr="00CC632F">
        <w:tc>
          <w:tcPr>
            <w:tcW w:w="0" w:type="auto"/>
          </w:tcPr>
          <w:p w14:paraId="07738928" w14:textId="77777777" w:rsidR="00CC632F" w:rsidRPr="00E561B7" w:rsidRDefault="00CC632F" w:rsidP="00E561B7">
            <w:pPr>
              <w:rPr>
                <w:sz w:val="18"/>
              </w:rPr>
            </w:pPr>
            <w:r w:rsidRPr="00E561B7">
              <w:rPr>
                <w:sz w:val="18"/>
              </w:rPr>
              <w:t>MATLAB</w:t>
            </w:r>
          </w:p>
        </w:tc>
        <w:tc>
          <w:tcPr>
            <w:tcW w:w="0" w:type="auto"/>
          </w:tcPr>
          <w:p w14:paraId="2AB62831" w14:textId="06DF966F" w:rsidR="00CC632F" w:rsidRPr="00E561B7" w:rsidRDefault="00CC632F" w:rsidP="00E561B7">
            <w:pPr>
              <w:rPr>
                <w:sz w:val="18"/>
              </w:rPr>
            </w:pPr>
            <w:r w:rsidRPr="00E561B7">
              <w:rPr>
                <w:sz w:val="18"/>
              </w:rPr>
              <w:t>1</w:t>
            </w:r>
          </w:p>
        </w:tc>
      </w:tr>
      <w:tr w:rsidR="00CC632F" w:rsidRPr="00E561B7" w14:paraId="4684E29A" w14:textId="29309C45" w:rsidTr="00CC632F">
        <w:tc>
          <w:tcPr>
            <w:tcW w:w="0" w:type="auto"/>
          </w:tcPr>
          <w:p w14:paraId="16474092" w14:textId="77777777" w:rsidR="00CC632F" w:rsidRPr="00E561B7" w:rsidRDefault="00CC632F" w:rsidP="00E561B7">
            <w:pPr>
              <w:rPr>
                <w:sz w:val="18"/>
              </w:rPr>
            </w:pPr>
            <w:proofErr w:type="spellStart"/>
            <w:r w:rsidRPr="00E561B7">
              <w:rPr>
                <w:sz w:val="18"/>
              </w:rPr>
              <w:t>Mfold</w:t>
            </w:r>
            <w:proofErr w:type="spellEnd"/>
          </w:p>
        </w:tc>
        <w:tc>
          <w:tcPr>
            <w:tcW w:w="0" w:type="auto"/>
          </w:tcPr>
          <w:p w14:paraId="48E7CCF2" w14:textId="4A9ACE68" w:rsidR="00CC632F" w:rsidRPr="00E561B7" w:rsidRDefault="00CC632F" w:rsidP="00E561B7">
            <w:pPr>
              <w:rPr>
                <w:sz w:val="18"/>
              </w:rPr>
            </w:pPr>
            <w:r w:rsidRPr="00E561B7">
              <w:rPr>
                <w:sz w:val="18"/>
              </w:rPr>
              <w:t>1</w:t>
            </w:r>
          </w:p>
        </w:tc>
      </w:tr>
      <w:tr w:rsidR="00CC632F" w:rsidRPr="00E561B7" w14:paraId="63369FF5" w14:textId="7FAE3D7F" w:rsidTr="00CC632F">
        <w:tc>
          <w:tcPr>
            <w:tcW w:w="0" w:type="auto"/>
          </w:tcPr>
          <w:p w14:paraId="72F6054F" w14:textId="77777777" w:rsidR="00CC632F" w:rsidRPr="00E561B7" w:rsidRDefault="00CC632F" w:rsidP="00E561B7">
            <w:pPr>
              <w:rPr>
                <w:sz w:val="18"/>
              </w:rPr>
            </w:pPr>
            <w:r w:rsidRPr="00E561B7">
              <w:rPr>
                <w:sz w:val="18"/>
              </w:rPr>
              <w:t>Minitab</w:t>
            </w:r>
          </w:p>
        </w:tc>
        <w:tc>
          <w:tcPr>
            <w:tcW w:w="0" w:type="auto"/>
          </w:tcPr>
          <w:p w14:paraId="5A7A2C51" w14:textId="2FED3A75" w:rsidR="00CC632F" w:rsidRPr="00E561B7" w:rsidRDefault="00CC632F" w:rsidP="00E561B7">
            <w:pPr>
              <w:rPr>
                <w:sz w:val="18"/>
              </w:rPr>
            </w:pPr>
            <w:r w:rsidRPr="00E561B7">
              <w:rPr>
                <w:sz w:val="18"/>
              </w:rPr>
              <w:t>1</w:t>
            </w:r>
          </w:p>
        </w:tc>
      </w:tr>
      <w:tr w:rsidR="00CC632F" w:rsidRPr="00E561B7" w14:paraId="34E7F3B5" w14:textId="1C0310F2" w:rsidTr="00CC632F">
        <w:tc>
          <w:tcPr>
            <w:tcW w:w="0" w:type="auto"/>
          </w:tcPr>
          <w:p w14:paraId="41A36860" w14:textId="77777777" w:rsidR="00CC632F" w:rsidRPr="00E561B7" w:rsidRDefault="00CC632F" w:rsidP="00E561B7">
            <w:pPr>
              <w:rPr>
                <w:sz w:val="18"/>
              </w:rPr>
            </w:pPr>
            <w:proofErr w:type="spellStart"/>
            <w:r w:rsidRPr="00E561B7">
              <w:rPr>
                <w:sz w:val="18"/>
              </w:rPr>
              <w:t>MitoProt</w:t>
            </w:r>
            <w:proofErr w:type="spellEnd"/>
          </w:p>
        </w:tc>
        <w:tc>
          <w:tcPr>
            <w:tcW w:w="0" w:type="auto"/>
          </w:tcPr>
          <w:p w14:paraId="3CADCE82" w14:textId="3AE869B4" w:rsidR="00CC632F" w:rsidRPr="00E561B7" w:rsidRDefault="00CC632F" w:rsidP="00E561B7">
            <w:pPr>
              <w:rPr>
                <w:sz w:val="18"/>
              </w:rPr>
            </w:pPr>
            <w:r w:rsidRPr="00E561B7">
              <w:rPr>
                <w:sz w:val="18"/>
              </w:rPr>
              <w:t>1</w:t>
            </w:r>
          </w:p>
        </w:tc>
      </w:tr>
      <w:tr w:rsidR="00CC632F" w:rsidRPr="00E561B7" w14:paraId="7A947660" w14:textId="72D82CB6" w:rsidTr="00CC632F">
        <w:tc>
          <w:tcPr>
            <w:tcW w:w="0" w:type="auto"/>
          </w:tcPr>
          <w:p w14:paraId="417D2F82" w14:textId="77777777" w:rsidR="00CC632F" w:rsidRPr="00E561B7" w:rsidRDefault="00CC632F" w:rsidP="00E561B7">
            <w:pPr>
              <w:rPr>
                <w:sz w:val="18"/>
              </w:rPr>
            </w:pPr>
            <w:r w:rsidRPr="00E561B7">
              <w:rPr>
                <w:sz w:val="18"/>
              </w:rPr>
              <w:t>MOLREP</w:t>
            </w:r>
          </w:p>
        </w:tc>
        <w:tc>
          <w:tcPr>
            <w:tcW w:w="0" w:type="auto"/>
          </w:tcPr>
          <w:p w14:paraId="6A383A00" w14:textId="012BF802" w:rsidR="00CC632F" w:rsidRPr="00E561B7" w:rsidRDefault="00CC632F" w:rsidP="00E561B7">
            <w:pPr>
              <w:rPr>
                <w:sz w:val="18"/>
              </w:rPr>
            </w:pPr>
            <w:r w:rsidRPr="00E561B7">
              <w:rPr>
                <w:sz w:val="18"/>
              </w:rPr>
              <w:t>1</w:t>
            </w:r>
          </w:p>
        </w:tc>
      </w:tr>
      <w:tr w:rsidR="00CC632F" w:rsidRPr="00E561B7" w14:paraId="6566D069" w14:textId="0A1603D2" w:rsidTr="00CC632F">
        <w:tc>
          <w:tcPr>
            <w:tcW w:w="0" w:type="auto"/>
          </w:tcPr>
          <w:p w14:paraId="2C8E2D26" w14:textId="77777777" w:rsidR="00CC632F" w:rsidRPr="00E561B7" w:rsidRDefault="00CC632F" w:rsidP="00E561B7">
            <w:pPr>
              <w:rPr>
                <w:sz w:val="18"/>
              </w:rPr>
            </w:pPr>
            <w:r w:rsidRPr="00E561B7">
              <w:rPr>
                <w:sz w:val="18"/>
              </w:rPr>
              <w:t>MOLSCRIPT</w:t>
            </w:r>
          </w:p>
        </w:tc>
        <w:tc>
          <w:tcPr>
            <w:tcW w:w="0" w:type="auto"/>
          </w:tcPr>
          <w:p w14:paraId="099D3F66" w14:textId="0ED6217F" w:rsidR="00CC632F" w:rsidRPr="00E561B7" w:rsidRDefault="00CC632F" w:rsidP="00E561B7">
            <w:pPr>
              <w:rPr>
                <w:sz w:val="18"/>
              </w:rPr>
            </w:pPr>
            <w:r w:rsidRPr="00E561B7">
              <w:rPr>
                <w:sz w:val="18"/>
              </w:rPr>
              <w:t>1</w:t>
            </w:r>
          </w:p>
        </w:tc>
      </w:tr>
      <w:tr w:rsidR="00CC632F" w:rsidRPr="00E561B7" w14:paraId="6C4334F1" w14:textId="7095D0B1" w:rsidTr="00CC632F">
        <w:tc>
          <w:tcPr>
            <w:tcW w:w="0" w:type="auto"/>
          </w:tcPr>
          <w:p w14:paraId="34564288" w14:textId="77777777" w:rsidR="00CC632F" w:rsidRPr="00E561B7" w:rsidRDefault="00CC632F" w:rsidP="00E561B7">
            <w:pPr>
              <w:rPr>
                <w:sz w:val="18"/>
              </w:rPr>
            </w:pPr>
            <w:proofErr w:type="spellStart"/>
            <w:r w:rsidRPr="00E561B7">
              <w:rPr>
                <w:sz w:val="18"/>
              </w:rPr>
              <w:t>MorphoCode</w:t>
            </w:r>
            <w:proofErr w:type="spellEnd"/>
          </w:p>
        </w:tc>
        <w:tc>
          <w:tcPr>
            <w:tcW w:w="0" w:type="auto"/>
          </w:tcPr>
          <w:p w14:paraId="3E740FAF" w14:textId="47CFC487" w:rsidR="00CC632F" w:rsidRPr="00E561B7" w:rsidRDefault="00CC632F" w:rsidP="00E561B7">
            <w:pPr>
              <w:rPr>
                <w:sz w:val="18"/>
              </w:rPr>
            </w:pPr>
            <w:r w:rsidRPr="00E561B7">
              <w:rPr>
                <w:sz w:val="18"/>
              </w:rPr>
              <w:t>1</w:t>
            </w:r>
          </w:p>
        </w:tc>
      </w:tr>
      <w:tr w:rsidR="00CC632F" w:rsidRPr="00E561B7" w14:paraId="30D036ED" w14:textId="058A904F" w:rsidTr="00CC632F">
        <w:tc>
          <w:tcPr>
            <w:tcW w:w="0" w:type="auto"/>
          </w:tcPr>
          <w:p w14:paraId="69530413" w14:textId="77777777" w:rsidR="00CC632F" w:rsidRPr="00E561B7" w:rsidRDefault="00CC632F" w:rsidP="00E561B7">
            <w:pPr>
              <w:rPr>
                <w:sz w:val="18"/>
              </w:rPr>
            </w:pPr>
            <w:proofErr w:type="spellStart"/>
            <w:r w:rsidRPr="00E561B7">
              <w:rPr>
                <w:sz w:val="18"/>
              </w:rPr>
              <w:t>MrBayes</w:t>
            </w:r>
            <w:proofErr w:type="spellEnd"/>
          </w:p>
        </w:tc>
        <w:tc>
          <w:tcPr>
            <w:tcW w:w="0" w:type="auto"/>
          </w:tcPr>
          <w:p w14:paraId="2FCED11C" w14:textId="08B347A6" w:rsidR="00CC632F" w:rsidRPr="00E561B7" w:rsidRDefault="00CC632F" w:rsidP="00E561B7">
            <w:pPr>
              <w:rPr>
                <w:sz w:val="18"/>
              </w:rPr>
            </w:pPr>
            <w:r w:rsidRPr="00E561B7">
              <w:rPr>
                <w:sz w:val="18"/>
              </w:rPr>
              <w:t>1</w:t>
            </w:r>
          </w:p>
        </w:tc>
      </w:tr>
      <w:tr w:rsidR="00CC632F" w:rsidRPr="00E561B7" w14:paraId="7F08966F" w14:textId="2C38F1AB" w:rsidTr="00CC632F">
        <w:tc>
          <w:tcPr>
            <w:tcW w:w="0" w:type="auto"/>
          </w:tcPr>
          <w:p w14:paraId="3ED7FCC3" w14:textId="77777777" w:rsidR="00CC632F" w:rsidRPr="00E561B7" w:rsidRDefault="00CC632F" w:rsidP="00E561B7">
            <w:pPr>
              <w:rPr>
                <w:sz w:val="18"/>
              </w:rPr>
            </w:pPr>
            <w:proofErr w:type="spellStart"/>
            <w:r w:rsidRPr="00E561B7">
              <w:rPr>
                <w:sz w:val="18"/>
              </w:rPr>
              <w:t>NeuroZoom</w:t>
            </w:r>
            <w:proofErr w:type="spellEnd"/>
          </w:p>
        </w:tc>
        <w:tc>
          <w:tcPr>
            <w:tcW w:w="0" w:type="auto"/>
          </w:tcPr>
          <w:p w14:paraId="1F9C0670" w14:textId="60D069F1" w:rsidR="00CC632F" w:rsidRPr="00E561B7" w:rsidRDefault="00CC632F" w:rsidP="00E561B7">
            <w:pPr>
              <w:rPr>
                <w:sz w:val="18"/>
              </w:rPr>
            </w:pPr>
            <w:r w:rsidRPr="00E561B7">
              <w:rPr>
                <w:sz w:val="18"/>
              </w:rPr>
              <w:t>1</w:t>
            </w:r>
          </w:p>
        </w:tc>
      </w:tr>
      <w:tr w:rsidR="00CC632F" w:rsidRPr="00E561B7" w14:paraId="58501984" w14:textId="3FAFBDF2" w:rsidTr="00CC632F">
        <w:tc>
          <w:tcPr>
            <w:tcW w:w="0" w:type="auto"/>
          </w:tcPr>
          <w:p w14:paraId="0780191D" w14:textId="77777777" w:rsidR="00CC632F" w:rsidRPr="00E561B7" w:rsidRDefault="00CC632F" w:rsidP="00E561B7">
            <w:pPr>
              <w:rPr>
                <w:sz w:val="18"/>
              </w:rPr>
            </w:pPr>
            <w:proofErr w:type="spellStart"/>
            <w:r w:rsidRPr="00E561B7">
              <w:rPr>
                <w:sz w:val="18"/>
              </w:rPr>
              <w:t>NormFinder</w:t>
            </w:r>
            <w:proofErr w:type="spellEnd"/>
          </w:p>
        </w:tc>
        <w:tc>
          <w:tcPr>
            <w:tcW w:w="0" w:type="auto"/>
          </w:tcPr>
          <w:p w14:paraId="5416BCC9" w14:textId="367D3D0F" w:rsidR="00CC632F" w:rsidRPr="00E561B7" w:rsidRDefault="00CC632F" w:rsidP="00E561B7">
            <w:pPr>
              <w:rPr>
                <w:sz w:val="18"/>
              </w:rPr>
            </w:pPr>
            <w:r w:rsidRPr="00E561B7">
              <w:rPr>
                <w:sz w:val="18"/>
              </w:rPr>
              <w:t>1</w:t>
            </w:r>
          </w:p>
        </w:tc>
      </w:tr>
      <w:tr w:rsidR="00CC632F" w:rsidRPr="00E561B7" w14:paraId="71D95229" w14:textId="07555CFD" w:rsidTr="00CC632F">
        <w:tc>
          <w:tcPr>
            <w:tcW w:w="0" w:type="auto"/>
          </w:tcPr>
          <w:p w14:paraId="13EFCEB3" w14:textId="77777777" w:rsidR="00CC632F" w:rsidRPr="00E561B7" w:rsidRDefault="00CC632F" w:rsidP="00E561B7">
            <w:pPr>
              <w:rPr>
                <w:sz w:val="18"/>
              </w:rPr>
            </w:pPr>
            <w:r w:rsidRPr="00E561B7">
              <w:rPr>
                <w:sz w:val="18"/>
              </w:rPr>
              <w:t>NTSYS-pc</w:t>
            </w:r>
          </w:p>
        </w:tc>
        <w:tc>
          <w:tcPr>
            <w:tcW w:w="0" w:type="auto"/>
          </w:tcPr>
          <w:p w14:paraId="70DD13F3" w14:textId="7D9C419C" w:rsidR="00CC632F" w:rsidRPr="00E561B7" w:rsidRDefault="00CC632F" w:rsidP="00E561B7">
            <w:pPr>
              <w:rPr>
                <w:sz w:val="18"/>
              </w:rPr>
            </w:pPr>
            <w:r w:rsidRPr="00E561B7">
              <w:rPr>
                <w:sz w:val="18"/>
              </w:rPr>
              <w:t>1</w:t>
            </w:r>
          </w:p>
        </w:tc>
      </w:tr>
      <w:tr w:rsidR="00CC632F" w:rsidRPr="00E561B7" w14:paraId="4A13563F" w14:textId="6C533A66" w:rsidTr="00CC632F">
        <w:tc>
          <w:tcPr>
            <w:tcW w:w="0" w:type="auto"/>
          </w:tcPr>
          <w:p w14:paraId="3931E462" w14:textId="77777777" w:rsidR="00CC632F" w:rsidRPr="00E561B7" w:rsidRDefault="00CC632F" w:rsidP="00E561B7">
            <w:pPr>
              <w:rPr>
                <w:sz w:val="18"/>
              </w:rPr>
            </w:pPr>
            <w:proofErr w:type="spellStart"/>
            <w:r w:rsidRPr="00E561B7">
              <w:rPr>
                <w:sz w:val="18"/>
              </w:rPr>
              <w:t>Opticon</w:t>
            </w:r>
            <w:proofErr w:type="spellEnd"/>
            <w:r w:rsidRPr="00E561B7">
              <w:rPr>
                <w:sz w:val="18"/>
              </w:rPr>
              <w:t xml:space="preserve"> Monitor 2</w:t>
            </w:r>
          </w:p>
        </w:tc>
        <w:tc>
          <w:tcPr>
            <w:tcW w:w="0" w:type="auto"/>
          </w:tcPr>
          <w:p w14:paraId="4FF45543" w14:textId="6E8E03B7" w:rsidR="00CC632F" w:rsidRPr="00E561B7" w:rsidRDefault="00CC632F" w:rsidP="00E561B7">
            <w:pPr>
              <w:rPr>
                <w:sz w:val="18"/>
              </w:rPr>
            </w:pPr>
            <w:r w:rsidRPr="00E561B7">
              <w:rPr>
                <w:sz w:val="18"/>
              </w:rPr>
              <w:t>1</w:t>
            </w:r>
          </w:p>
        </w:tc>
      </w:tr>
      <w:tr w:rsidR="00CC632F" w:rsidRPr="00E561B7" w14:paraId="5CECA217" w14:textId="6B77CF11" w:rsidTr="00CC632F">
        <w:tc>
          <w:tcPr>
            <w:tcW w:w="0" w:type="auto"/>
          </w:tcPr>
          <w:p w14:paraId="62E09623" w14:textId="77777777" w:rsidR="00CC632F" w:rsidRPr="00E561B7" w:rsidRDefault="00CC632F" w:rsidP="00E561B7">
            <w:pPr>
              <w:rPr>
                <w:sz w:val="18"/>
              </w:rPr>
            </w:pPr>
            <w:r w:rsidRPr="00E561B7">
              <w:rPr>
                <w:sz w:val="18"/>
              </w:rPr>
              <w:t>OPUS</w:t>
            </w:r>
          </w:p>
        </w:tc>
        <w:tc>
          <w:tcPr>
            <w:tcW w:w="0" w:type="auto"/>
          </w:tcPr>
          <w:p w14:paraId="6E4FB64F" w14:textId="59318208" w:rsidR="00CC632F" w:rsidRPr="00E561B7" w:rsidRDefault="00CC632F" w:rsidP="00E561B7">
            <w:pPr>
              <w:rPr>
                <w:sz w:val="18"/>
              </w:rPr>
            </w:pPr>
            <w:r w:rsidRPr="00E561B7">
              <w:rPr>
                <w:sz w:val="18"/>
              </w:rPr>
              <w:t>1</w:t>
            </w:r>
          </w:p>
        </w:tc>
      </w:tr>
      <w:tr w:rsidR="00CC632F" w:rsidRPr="00E561B7" w14:paraId="670B4B87" w14:textId="0311EDB6" w:rsidTr="00CC632F">
        <w:tc>
          <w:tcPr>
            <w:tcW w:w="0" w:type="auto"/>
          </w:tcPr>
          <w:p w14:paraId="7D134357" w14:textId="77777777" w:rsidR="00CC632F" w:rsidRPr="00E561B7" w:rsidRDefault="00CC632F" w:rsidP="00E561B7">
            <w:pPr>
              <w:rPr>
                <w:sz w:val="18"/>
              </w:rPr>
            </w:pPr>
            <w:r w:rsidRPr="00E561B7">
              <w:rPr>
                <w:sz w:val="18"/>
              </w:rPr>
              <w:t>PC-ORD</w:t>
            </w:r>
          </w:p>
        </w:tc>
        <w:tc>
          <w:tcPr>
            <w:tcW w:w="0" w:type="auto"/>
          </w:tcPr>
          <w:p w14:paraId="61D92014" w14:textId="5B56652A" w:rsidR="00CC632F" w:rsidRPr="00E561B7" w:rsidRDefault="00CC632F" w:rsidP="00E561B7">
            <w:pPr>
              <w:rPr>
                <w:sz w:val="18"/>
              </w:rPr>
            </w:pPr>
            <w:r w:rsidRPr="00E561B7">
              <w:rPr>
                <w:sz w:val="18"/>
              </w:rPr>
              <w:t>1</w:t>
            </w:r>
          </w:p>
        </w:tc>
      </w:tr>
      <w:tr w:rsidR="00CC632F" w:rsidRPr="00E561B7" w14:paraId="1392C954" w14:textId="61B08B9D" w:rsidTr="00CC632F">
        <w:tc>
          <w:tcPr>
            <w:tcW w:w="0" w:type="auto"/>
          </w:tcPr>
          <w:p w14:paraId="375D5BAD" w14:textId="77777777" w:rsidR="00CC632F" w:rsidRPr="00E561B7" w:rsidRDefault="00CC632F" w:rsidP="00E561B7">
            <w:pPr>
              <w:rPr>
                <w:sz w:val="18"/>
              </w:rPr>
            </w:pPr>
            <w:r w:rsidRPr="00E561B7">
              <w:rPr>
                <w:sz w:val="18"/>
              </w:rPr>
              <w:t>PHASE</w:t>
            </w:r>
          </w:p>
        </w:tc>
        <w:tc>
          <w:tcPr>
            <w:tcW w:w="0" w:type="auto"/>
          </w:tcPr>
          <w:p w14:paraId="4CE8E98A" w14:textId="1C73EA8E" w:rsidR="00CC632F" w:rsidRPr="00E561B7" w:rsidRDefault="00CC632F" w:rsidP="00E561B7">
            <w:pPr>
              <w:rPr>
                <w:sz w:val="18"/>
              </w:rPr>
            </w:pPr>
            <w:r w:rsidRPr="00E561B7">
              <w:rPr>
                <w:sz w:val="18"/>
              </w:rPr>
              <w:t>1</w:t>
            </w:r>
          </w:p>
        </w:tc>
      </w:tr>
      <w:tr w:rsidR="00CC632F" w:rsidRPr="00E561B7" w14:paraId="66CF041A" w14:textId="1E54355E" w:rsidTr="00CC632F">
        <w:tc>
          <w:tcPr>
            <w:tcW w:w="0" w:type="auto"/>
          </w:tcPr>
          <w:p w14:paraId="014247F4" w14:textId="77777777" w:rsidR="00CC632F" w:rsidRPr="00E561B7" w:rsidRDefault="00CC632F" w:rsidP="00E561B7">
            <w:pPr>
              <w:rPr>
                <w:sz w:val="18"/>
              </w:rPr>
            </w:pPr>
            <w:r w:rsidRPr="00E561B7">
              <w:rPr>
                <w:sz w:val="18"/>
              </w:rPr>
              <w:t>PHASER</w:t>
            </w:r>
          </w:p>
        </w:tc>
        <w:tc>
          <w:tcPr>
            <w:tcW w:w="0" w:type="auto"/>
          </w:tcPr>
          <w:p w14:paraId="1F900FA6" w14:textId="25FA0B73" w:rsidR="00CC632F" w:rsidRPr="00E561B7" w:rsidRDefault="00CC632F" w:rsidP="00E561B7">
            <w:pPr>
              <w:rPr>
                <w:sz w:val="18"/>
              </w:rPr>
            </w:pPr>
            <w:r w:rsidRPr="00E561B7">
              <w:rPr>
                <w:sz w:val="18"/>
              </w:rPr>
              <w:t>1</w:t>
            </w:r>
          </w:p>
        </w:tc>
      </w:tr>
      <w:tr w:rsidR="00CC632F" w:rsidRPr="00E561B7" w14:paraId="7783CEF6" w14:textId="74B50521" w:rsidTr="00CC632F">
        <w:tc>
          <w:tcPr>
            <w:tcW w:w="0" w:type="auto"/>
          </w:tcPr>
          <w:p w14:paraId="2EDD3695" w14:textId="77777777" w:rsidR="00CC632F" w:rsidRPr="00E561B7" w:rsidRDefault="00CC632F" w:rsidP="00E561B7">
            <w:pPr>
              <w:rPr>
                <w:sz w:val="18"/>
              </w:rPr>
            </w:pPr>
            <w:proofErr w:type="spellStart"/>
            <w:r w:rsidRPr="00E561B7">
              <w:rPr>
                <w:sz w:val="18"/>
              </w:rPr>
              <w:t>Phred</w:t>
            </w:r>
            <w:proofErr w:type="spellEnd"/>
            <w:r w:rsidRPr="00E561B7">
              <w:rPr>
                <w:sz w:val="18"/>
              </w:rPr>
              <w:t>/</w:t>
            </w:r>
            <w:proofErr w:type="spellStart"/>
            <w:r w:rsidRPr="00E561B7">
              <w:rPr>
                <w:sz w:val="18"/>
              </w:rPr>
              <w:t>Phrap</w:t>
            </w:r>
            <w:proofErr w:type="spellEnd"/>
            <w:r w:rsidRPr="00E561B7">
              <w:rPr>
                <w:sz w:val="18"/>
              </w:rPr>
              <w:t>/</w:t>
            </w:r>
            <w:proofErr w:type="spellStart"/>
            <w:r w:rsidRPr="00E561B7">
              <w:rPr>
                <w:sz w:val="18"/>
              </w:rPr>
              <w:t>Consed</w:t>
            </w:r>
            <w:proofErr w:type="spellEnd"/>
          </w:p>
        </w:tc>
        <w:tc>
          <w:tcPr>
            <w:tcW w:w="0" w:type="auto"/>
          </w:tcPr>
          <w:p w14:paraId="5F92BB2C" w14:textId="049607A8" w:rsidR="00CC632F" w:rsidRPr="00E561B7" w:rsidRDefault="00CC632F" w:rsidP="00E561B7">
            <w:pPr>
              <w:rPr>
                <w:sz w:val="18"/>
              </w:rPr>
            </w:pPr>
            <w:r w:rsidRPr="00E561B7">
              <w:rPr>
                <w:sz w:val="18"/>
              </w:rPr>
              <w:t>1</w:t>
            </w:r>
          </w:p>
        </w:tc>
      </w:tr>
      <w:tr w:rsidR="00CC632F" w:rsidRPr="00E561B7" w14:paraId="3AEE565F" w14:textId="1B236E50" w:rsidTr="00CC632F">
        <w:tc>
          <w:tcPr>
            <w:tcW w:w="0" w:type="auto"/>
          </w:tcPr>
          <w:p w14:paraId="16A7B598" w14:textId="77777777" w:rsidR="00CC632F" w:rsidRPr="00E561B7" w:rsidRDefault="00CC632F" w:rsidP="00E561B7">
            <w:pPr>
              <w:rPr>
                <w:sz w:val="18"/>
              </w:rPr>
            </w:pPr>
            <w:r w:rsidRPr="00E561B7">
              <w:rPr>
                <w:sz w:val="18"/>
              </w:rPr>
              <w:t>PHYLIP</w:t>
            </w:r>
          </w:p>
        </w:tc>
        <w:tc>
          <w:tcPr>
            <w:tcW w:w="0" w:type="auto"/>
          </w:tcPr>
          <w:p w14:paraId="394BB90C" w14:textId="0AB07972" w:rsidR="00CC632F" w:rsidRPr="00E561B7" w:rsidRDefault="00CC632F" w:rsidP="00E561B7">
            <w:pPr>
              <w:rPr>
                <w:sz w:val="18"/>
              </w:rPr>
            </w:pPr>
            <w:r w:rsidRPr="00E561B7">
              <w:rPr>
                <w:sz w:val="18"/>
              </w:rPr>
              <w:t>1</w:t>
            </w:r>
          </w:p>
        </w:tc>
      </w:tr>
      <w:tr w:rsidR="00CC632F" w:rsidRPr="00E561B7" w14:paraId="5AAD16B5" w14:textId="2906CDDD" w:rsidTr="00CC632F">
        <w:tc>
          <w:tcPr>
            <w:tcW w:w="0" w:type="auto"/>
          </w:tcPr>
          <w:p w14:paraId="64743F4B" w14:textId="77777777" w:rsidR="00CC632F" w:rsidRPr="00E561B7" w:rsidRDefault="00CC632F" w:rsidP="00E561B7">
            <w:pPr>
              <w:rPr>
                <w:sz w:val="18"/>
              </w:rPr>
            </w:pPr>
            <w:r w:rsidRPr="00E561B7">
              <w:rPr>
                <w:sz w:val="18"/>
              </w:rPr>
              <w:t>PHYML</w:t>
            </w:r>
          </w:p>
        </w:tc>
        <w:tc>
          <w:tcPr>
            <w:tcW w:w="0" w:type="auto"/>
          </w:tcPr>
          <w:p w14:paraId="05145C39" w14:textId="2F2FD3D8" w:rsidR="00CC632F" w:rsidRPr="00E561B7" w:rsidRDefault="00CC632F" w:rsidP="00E561B7">
            <w:pPr>
              <w:rPr>
                <w:sz w:val="18"/>
              </w:rPr>
            </w:pPr>
            <w:r w:rsidRPr="00E561B7">
              <w:rPr>
                <w:sz w:val="18"/>
              </w:rPr>
              <w:t>1</w:t>
            </w:r>
          </w:p>
        </w:tc>
      </w:tr>
      <w:tr w:rsidR="00CC632F" w:rsidRPr="00E561B7" w14:paraId="4DC32861" w14:textId="7922AE60" w:rsidTr="00CC632F">
        <w:tc>
          <w:tcPr>
            <w:tcW w:w="0" w:type="auto"/>
          </w:tcPr>
          <w:p w14:paraId="3D4CFE43" w14:textId="77777777" w:rsidR="00CC632F" w:rsidRPr="00E561B7" w:rsidRDefault="00CC632F" w:rsidP="00E561B7">
            <w:pPr>
              <w:rPr>
                <w:sz w:val="18"/>
              </w:rPr>
            </w:pPr>
            <w:r w:rsidRPr="00E561B7">
              <w:rPr>
                <w:sz w:val="18"/>
              </w:rPr>
              <w:t>PONDR</w:t>
            </w:r>
          </w:p>
        </w:tc>
        <w:tc>
          <w:tcPr>
            <w:tcW w:w="0" w:type="auto"/>
          </w:tcPr>
          <w:p w14:paraId="42889781" w14:textId="58DEDF9B" w:rsidR="00CC632F" w:rsidRPr="00E561B7" w:rsidRDefault="00CC632F" w:rsidP="00E561B7">
            <w:pPr>
              <w:rPr>
                <w:sz w:val="18"/>
              </w:rPr>
            </w:pPr>
            <w:r w:rsidRPr="00E561B7">
              <w:rPr>
                <w:sz w:val="18"/>
              </w:rPr>
              <w:t>1</w:t>
            </w:r>
          </w:p>
        </w:tc>
      </w:tr>
      <w:tr w:rsidR="00CC632F" w:rsidRPr="00E561B7" w14:paraId="01ECB39F" w14:textId="0D2908CE" w:rsidTr="00CC632F">
        <w:tc>
          <w:tcPr>
            <w:tcW w:w="0" w:type="auto"/>
          </w:tcPr>
          <w:p w14:paraId="52F0FB7C" w14:textId="77777777" w:rsidR="00CC632F" w:rsidRPr="00E561B7" w:rsidRDefault="00CC632F" w:rsidP="00E561B7">
            <w:pPr>
              <w:rPr>
                <w:sz w:val="18"/>
              </w:rPr>
            </w:pPr>
            <w:r w:rsidRPr="00E561B7">
              <w:rPr>
                <w:sz w:val="18"/>
              </w:rPr>
              <w:t>POST</w:t>
            </w:r>
          </w:p>
        </w:tc>
        <w:tc>
          <w:tcPr>
            <w:tcW w:w="0" w:type="auto"/>
          </w:tcPr>
          <w:p w14:paraId="7A43919C" w14:textId="79352ADA" w:rsidR="00CC632F" w:rsidRPr="00E561B7" w:rsidRDefault="00CC632F" w:rsidP="00E561B7">
            <w:pPr>
              <w:rPr>
                <w:sz w:val="18"/>
              </w:rPr>
            </w:pPr>
            <w:r w:rsidRPr="00E561B7">
              <w:rPr>
                <w:sz w:val="18"/>
              </w:rPr>
              <w:t>1</w:t>
            </w:r>
          </w:p>
        </w:tc>
      </w:tr>
      <w:tr w:rsidR="00CC632F" w:rsidRPr="00E561B7" w14:paraId="304E0F66" w14:textId="0D361884" w:rsidTr="00CC632F">
        <w:tc>
          <w:tcPr>
            <w:tcW w:w="0" w:type="auto"/>
          </w:tcPr>
          <w:p w14:paraId="70B379A1" w14:textId="77777777" w:rsidR="00CC632F" w:rsidRPr="00E561B7" w:rsidRDefault="00CC632F" w:rsidP="00E561B7">
            <w:pPr>
              <w:rPr>
                <w:sz w:val="18"/>
              </w:rPr>
            </w:pPr>
            <w:r w:rsidRPr="00E561B7">
              <w:rPr>
                <w:sz w:val="18"/>
              </w:rPr>
              <w:t>PREDATOR</w:t>
            </w:r>
          </w:p>
        </w:tc>
        <w:tc>
          <w:tcPr>
            <w:tcW w:w="0" w:type="auto"/>
          </w:tcPr>
          <w:p w14:paraId="6F5749C1" w14:textId="07B9DC78" w:rsidR="00CC632F" w:rsidRPr="00E561B7" w:rsidRDefault="00CC632F" w:rsidP="00E561B7">
            <w:pPr>
              <w:rPr>
                <w:sz w:val="18"/>
              </w:rPr>
            </w:pPr>
            <w:r w:rsidRPr="00E561B7">
              <w:rPr>
                <w:sz w:val="18"/>
              </w:rPr>
              <w:t>1</w:t>
            </w:r>
          </w:p>
        </w:tc>
      </w:tr>
      <w:tr w:rsidR="00CC632F" w:rsidRPr="00E561B7" w14:paraId="618DFB53" w14:textId="02B56E19" w:rsidTr="00CC632F">
        <w:tc>
          <w:tcPr>
            <w:tcW w:w="0" w:type="auto"/>
          </w:tcPr>
          <w:p w14:paraId="3DB19AD7" w14:textId="77777777" w:rsidR="00CC632F" w:rsidRPr="00E561B7" w:rsidRDefault="00CC632F" w:rsidP="00E561B7">
            <w:pPr>
              <w:rPr>
                <w:sz w:val="18"/>
              </w:rPr>
            </w:pPr>
            <w:r w:rsidRPr="00E561B7">
              <w:rPr>
                <w:sz w:val="18"/>
              </w:rPr>
              <w:t>Prism</w:t>
            </w:r>
          </w:p>
        </w:tc>
        <w:tc>
          <w:tcPr>
            <w:tcW w:w="0" w:type="auto"/>
          </w:tcPr>
          <w:p w14:paraId="054D67AA" w14:textId="004B9109" w:rsidR="00CC632F" w:rsidRPr="00E561B7" w:rsidRDefault="00CC632F" w:rsidP="00E561B7">
            <w:pPr>
              <w:rPr>
                <w:sz w:val="18"/>
              </w:rPr>
            </w:pPr>
            <w:r w:rsidRPr="00E561B7">
              <w:rPr>
                <w:sz w:val="18"/>
              </w:rPr>
              <w:t>1</w:t>
            </w:r>
          </w:p>
        </w:tc>
      </w:tr>
      <w:tr w:rsidR="00CC632F" w:rsidRPr="00E561B7" w14:paraId="692BBE74" w14:textId="058E892E" w:rsidTr="00CC632F">
        <w:tc>
          <w:tcPr>
            <w:tcW w:w="0" w:type="auto"/>
          </w:tcPr>
          <w:p w14:paraId="1EEF9B76" w14:textId="77777777" w:rsidR="00CC632F" w:rsidRPr="00E561B7" w:rsidRDefault="00CC632F" w:rsidP="00E561B7">
            <w:pPr>
              <w:rPr>
                <w:sz w:val="18"/>
              </w:rPr>
            </w:pPr>
            <w:r w:rsidRPr="00E561B7">
              <w:rPr>
                <w:sz w:val="18"/>
              </w:rPr>
              <w:t>PROCHECK</w:t>
            </w:r>
          </w:p>
        </w:tc>
        <w:tc>
          <w:tcPr>
            <w:tcW w:w="0" w:type="auto"/>
          </w:tcPr>
          <w:p w14:paraId="48315875" w14:textId="6E07A48A" w:rsidR="00CC632F" w:rsidRPr="00E561B7" w:rsidRDefault="00CC632F" w:rsidP="00E561B7">
            <w:pPr>
              <w:rPr>
                <w:sz w:val="18"/>
              </w:rPr>
            </w:pPr>
            <w:r w:rsidRPr="00E561B7">
              <w:rPr>
                <w:sz w:val="18"/>
              </w:rPr>
              <w:t>1</w:t>
            </w:r>
          </w:p>
        </w:tc>
      </w:tr>
      <w:tr w:rsidR="00CC632F" w:rsidRPr="00E561B7" w14:paraId="15DB25D6" w14:textId="281B5846" w:rsidTr="00CC632F">
        <w:tc>
          <w:tcPr>
            <w:tcW w:w="0" w:type="auto"/>
          </w:tcPr>
          <w:p w14:paraId="4E365802" w14:textId="77777777" w:rsidR="00CC632F" w:rsidRPr="00E561B7" w:rsidRDefault="00CC632F" w:rsidP="00E561B7">
            <w:pPr>
              <w:rPr>
                <w:sz w:val="18"/>
              </w:rPr>
            </w:pPr>
            <w:r w:rsidRPr="00E561B7">
              <w:rPr>
                <w:sz w:val="18"/>
              </w:rPr>
              <w:t>PSORT</w:t>
            </w:r>
          </w:p>
        </w:tc>
        <w:tc>
          <w:tcPr>
            <w:tcW w:w="0" w:type="auto"/>
          </w:tcPr>
          <w:p w14:paraId="3C164B39" w14:textId="36402AA9" w:rsidR="00CC632F" w:rsidRPr="00E561B7" w:rsidRDefault="00CC632F" w:rsidP="00E561B7">
            <w:pPr>
              <w:rPr>
                <w:sz w:val="18"/>
              </w:rPr>
            </w:pPr>
            <w:r w:rsidRPr="00E561B7">
              <w:rPr>
                <w:sz w:val="18"/>
              </w:rPr>
              <w:t>1</w:t>
            </w:r>
          </w:p>
        </w:tc>
      </w:tr>
      <w:tr w:rsidR="00CC632F" w:rsidRPr="00E561B7" w14:paraId="304DB91E" w14:textId="3E50A2B9" w:rsidTr="00CC632F">
        <w:tc>
          <w:tcPr>
            <w:tcW w:w="0" w:type="auto"/>
          </w:tcPr>
          <w:p w14:paraId="134745CE" w14:textId="77777777" w:rsidR="00CC632F" w:rsidRPr="00E561B7" w:rsidRDefault="00CC632F" w:rsidP="00E561B7">
            <w:pPr>
              <w:rPr>
                <w:sz w:val="18"/>
              </w:rPr>
            </w:pPr>
            <w:proofErr w:type="spellStart"/>
            <w:proofErr w:type="gramStart"/>
            <w:r w:rsidRPr="00E561B7">
              <w:rPr>
                <w:sz w:val="18"/>
              </w:rPr>
              <w:t>qBasePlus</w:t>
            </w:r>
            <w:proofErr w:type="spellEnd"/>
            <w:proofErr w:type="gramEnd"/>
          </w:p>
        </w:tc>
        <w:tc>
          <w:tcPr>
            <w:tcW w:w="0" w:type="auto"/>
          </w:tcPr>
          <w:p w14:paraId="367F64F4" w14:textId="56B1663E" w:rsidR="00CC632F" w:rsidRPr="00E561B7" w:rsidRDefault="00CC632F" w:rsidP="00E561B7">
            <w:pPr>
              <w:rPr>
                <w:sz w:val="18"/>
              </w:rPr>
            </w:pPr>
            <w:r w:rsidRPr="00E561B7">
              <w:rPr>
                <w:sz w:val="18"/>
              </w:rPr>
              <w:t>1</w:t>
            </w:r>
          </w:p>
        </w:tc>
      </w:tr>
      <w:tr w:rsidR="00CC632F" w:rsidRPr="00E561B7" w14:paraId="571634DE" w14:textId="5050C4FF" w:rsidTr="00CC632F">
        <w:tc>
          <w:tcPr>
            <w:tcW w:w="0" w:type="auto"/>
          </w:tcPr>
          <w:p w14:paraId="30C3801A" w14:textId="77777777" w:rsidR="00CC632F" w:rsidRPr="00E561B7" w:rsidRDefault="00CC632F" w:rsidP="00E561B7">
            <w:pPr>
              <w:rPr>
                <w:sz w:val="18"/>
              </w:rPr>
            </w:pPr>
            <w:r w:rsidRPr="00E561B7">
              <w:rPr>
                <w:sz w:val="18"/>
              </w:rPr>
              <w:t>QUANTA</w:t>
            </w:r>
          </w:p>
        </w:tc>
        <w:tc>
          <w:tcPr>
            <w:tcW w:w="0" w:type="auto"/>
          </w:tcPr>
          <w:p w14:paraId="45A25B1B" w14:textId="6EAC31FC" w:rsidR="00CC632F" w:rsidRPr="00E561B7" w:rsidRDefault="00CC632F" w:rsidP="00E561B7">
            <w:pPr>
              <w:rPr>
                <w:sz w:val="18"/>
              </w:rPr>
            </w:pPr>
            <w:r w:rsidRPr="00E561B7">
              <w:rPr>
                <w:sz w:val="18"/>
              </w:rPr>
              <w:t>1</w:t>
            </w:r>
          </w:p>
        </w:tc>
      </w:tr>
      <w:tr w:rsidR="00CC632F" w:rsidRPr="00E561B7" w14:paraId="6740A363" w14:textId="008DE6F1" w:rsidTr="00CC632F">
        <w:tc>
          <w:tcPr>
            <w:tcW w:w="0" w:type="auto"/>
          </w:tcPr>
          <w:p w14:paraId="09F7172C" w14:textId="77777777" w:rsidR="00CC632F" w:rsidRPr="00E561B7" w:rsidRDefault="00CC632F" w:rsidP="00E561B7">
            <w:pPr>
              <w:rPr>
                <w:sz w:val="18"/>
              </w:rPr>
            </w:pPr>
            <w:r w:rsidRPr="00E561B7">
              <w:rPr>
                <w:sz w:val="18"/>
              </w:rPr>
              <w:t>Quantity One</w:t>
            </w:r>
          </w:p>
        </w:tc>
        <w:tc>
          <w:tcPr>
            <w:tcW w:w="0" w:type="auto"/>
          </w:tcPr>
          <w:p w14:paraId="5EE14DA4" w14:textId="5F068C1A" w:rsidR="00CC632F" w:rsidRPr="00E561B7" w:rsidRDefault="00CC632F" w:rsidP="00E561B7">
            <w:pPr>
              <w:rPr>
                <w:sz w:val="18"/>
              </w:rPr>
            </w:pPr>
            <w:r w:rsidRPr="00E561B7">
              <w:rPr>
                <w:sz w:val="18"/>
              </w:rPr>
              <w:t>1</w:t>
            </w:r>
          </w:p>
        </w:tc>
      </w:tr>
      <w:tr w:rsidR="00CC632F" w:rsidRPr="00E561B7" w14:paraId="793F6800" w14:textId="046C7F39" w:rsidTr="00CC632F">
        <w:tc>
          <w:tcPr>
            <w:tcW w:w="0" w:type="auto"/>
          </w:tcPr>
          <w:p w14:paraId="35C8F3D8" w14:textId="77777777" w:rsidR="00CC632F" w:rsidRPr="00E561B7" w:rsidRDefault="00CC632F" w:rsidP="00E561B7">
            <w:pPr>
              <w:rPr>
                <w:sz w:val="18"/>
              </w:rPr>
            </w:pPr>
            <w:r w:rsidRPr="00E561B7">
              <w:rPr>
                <w:sz w:val="18"/>
              </w:rPr>
              <w:t>RACE</w:t>
            </w:r>
          </w:p>
        </w:tc>
        <w:tc>
          <w:tcPr>
            <w:tcW w:w="0" w:type="auto"/>
          </w:tcPr>
          <w:p w14:paraId="51596933" w14:textId="1939AF85" w:rsidR="00CC632F" w:rsidRPr="00E561B7" w:rsidRDefault="00CC632F" w:rsidP="00E561B7">
            <w:pPr>
              <w:rPr>
                <w:sz w:val="18"/>
              </w:rPr>
            </w:pPr>
            <w:r w:rsidRPr="00E561B7">
              <w:rPr>
                <w:sz w:val="18"/>
              </w:rPr>
              <w:t>1</w:t>
            </w:r>
          </w:p>
        </w:tc>
      </w:tr>
      <w:tr w:rsidR="00CC632F" w:rsidRPr="00E561B7" w14:paraId="791330FA" w14:textId="6E25ABE8" w:rsidTr="00CC632F">
        <w:tc>
          <w:tcPr>
            <w:tcW w:w="0" w:type="auto"/>
          </w:tcPr>
          <w:p w14:paraId="1085D398" w14:textId="77777777" w:rsidR="00CC632F" w:rsidRPr="00E561B7" w:rsidRDefault="00CC632F" w:rsidP="00E561B7">
            <w:pPr>
              <w:rPr>
                <w:sz w:val="18"/>
              </w:rPr>
            </w:pPr>
            <w:r w:rsidRPr="00E561B7">
              <w:rPr>
                <w:sz w:val="18"/>
              </w:rPr>
              <w:t>RASTER3D</w:t>
            </w:r>
          </w:p>
        </w:tc>
        <w:tc>
          <w:tcPr>
            <w:tcW w:w="0" w:type="auto"/>
          </w:tcPr>
          <w:p w14:paraId="3640D014" w14:textId="550F2E46" w:rsidR="00CC632F" w:rsidRPr="00E561B7" w:rsidRDefault="00CC632F" w:rsidP="00E561B7">
            <w:pPr>
              <w:rPr>
                <w:sz w:val="18"/>
              </w:rPr>
            </w:pPr>
            <w:r w:rsidRPr="00E561B7">
              <w:rPr>
                <w:sz w:val="18"/>
              </w:rPr>
              <w:t>1</w:t>
            </w:r>
          </w:p>
        </w:tc>
      </w:tr>
      <w:tr w:rsidR="00CC632F" w:rsidRPr="00E561B7" w14:paraId="03A4CD7B" w14:textId="6F7B5F36" w:rsidTr="00CC632F">
        <w:tc>
          <w:tcPr>
            <w:tcW w:w="0" w:type="auto"/>
          </w:tcPr>
          <w:p w14:paraId="704AE0F3" w14:textId="77777777" w:rsidR="00CC632F" w:rsidRPr="00E561B7" w:rsidRDefault="00CC632F" w:rsidP="00E561B7">
            <w:pPr>
              <w:rPr>
                <w:sz w:val="18"/>
              </w:rPr>
            </w:pPr>
            <w:r w:rsidRPr="00E561B7">
              <w:rPr>
                <w:sz w:val="18"/>
              </w:rPr>
              <w:t>RESOLVE</w:t>
            </w:r>
          </w:p>
        </w:tc>
        <w:tc>
          <w:tcPr>
            <w:tcW w:w="0" w:type="auto"/>
          </w:tcPr>
          <w:p w14:paraId="6B00938D" w14:textId="426F0CAB" w:rsidR="00CC632F" w:rsidRPr="00E561B7" w:rsidRDefault="00CC632F" w:rsidP="00E561B7">
            <w:pPr>
              <w:rPr>
                <w:sz w:val="18"/>
              </w:rPr>
            </w:pPr>
            <w:r w:rsidRPr="00E561B7">
              <w:rPr>
                <w:sz w:val="18"/>
              </w:rPr>
              <w:t>1</w:t>
            </w:r>
          </w:p>
        </w:tc>
      </w:tr>
      <w:tr w:rsidR="00CC632F" w:rsidRPr="00E561B7" w14:paraId="0F7CC1F3" w14:textId="102968A9" w:rsidTr="00CC632F">
        <w:tc>
          <w:tcPr>
            <w:tcW w:w="0" w:type="auto"/>
          </w:tcPr>
          <w:p w14:paraId="646B9D41" w14:textId="77777777" w:rsidR="00CC632F" w:rsidRPr="00E561B7" w:rsidRDefault="00CC632F" w:rsidP="00E561B7">
            <w:pPr>
              <w:rPr>
                <w:sz w:val="18"/>
              </w:rPr>
            </w:pPr>
            <w:r w:rsidRPr="00E561B7">
              <w:rPr>
                <w:sz w:val="18"/>
              </w:rPr>
              <w:t>RIBBONS</w:t>
            </w:r>
          </w:p>
        </w:tc>
        <w:tc>
          <w:tcPr>
            <w:tcW w:w="0" w:type="auto"/>
          </w:tcPr>
          <w:p w14:paraId="1FA0C62E" w14:textId="3945E2C6" w:rsidR="00CC632F" w:rsidRPr="00E561B7" w:rsidRDefault="00CC632F" w:rsidP="00E561B7">
            <w:pPr>
              <w:rPr>
                <w:sz w:val="18"/>
              </w:rPr>
            </w:pPr>
            <w:r w:rsidRPr="00E561B7">
              <w:rPr>
                <w:sz w:val="18"/>
              </w:rPr>
              <w:t>1</w:t>
            </w:r>
          </w:p>
        </w:tc>
      </w:tr>
      <w:tr w:rsidR="00CC632F" w:rsidRPr="00E561B7" w14:paraId="08A31115" w14:textId="75DFA1AF" w:rsidTr="00CC632F">
        <w:tc>
          <w:tcPr>
            <w:tcW w:w="0" w:type="auto"/>
          </w:tcPr>
          <w:p w14:paraId="40293A01" w14:textId="77777777" w:rsidR="00CC632F" w:rsidRPr="00E561B7" w:rsidRDefault="00CC632F" w:rsidP="00E561B7">
            <w:pPr>
              <w:rPr>
                <w:sz w:val="18"/>
              </w:rPr>
            </w:pPr>
            <w:r w:rsidRPr="00E561B7">
              <w:rPr>
                <w:sz w:val="18"/>
              </w:rPr>
              <w:t>SCALEPACK</w:t>
            </w:r>
          </w:p>
        </w:tc>
        <w:tc>
          <w:tcPr>
            <w:tcW w:w="0" w:type="auto"/>
          </w:tcPr>
          <w:p w14:paraId="1F4AA1A6" w14:textId="491999ED" w:rsidR="00CC632F" w:rsidRPr="00E561B7" w:rsidRDefault="00CC632F" w:rsidP="00E561B7">
            <w:pPr>
              <w:rPr>
                <w:sz w:val="18"/>
              </w:rPr>
            </w:pPr>
            <w:r w:rsidRPr="00E561B7">
              <w:rPr>
                <w:sz w:val="18"/>
              </w:rPr>
              <w:t>1</w:t>
            </w:r>
          </w:p>
        </w:tc>
      </w:tr>
      <w:tr w:rsidR="00CC632F" w:rsidRPr="00E561B7" w14:paraId="24FA0758" w14:textId="0D282683" w:rsidTr="00CC632F">
        <w:tc>
          <w:tcPr>
            <w:tcW w:w="0" w:type="auto"/>
          </w:tcPr>
          <w:p w14:paraId="72D30880" w14:textId="77777777" w:rsidR="00CC632F" w:rsidRPr="00E561B7" w:rsidRDefault="00CC632F" w:rsidP="00E561B7">
            <w:pPr>
              <w:rPr>
                <w:sz w:val="18"/>
              </w:rPr>
            </w:pPr>
            <w:r w:rsidRPr="00E561B7">
              <w:rPr>
                <w:sz w:val="18"/>
              </w:rPr>
              <w:t>SCAMP</w:t>
            </w:r>
          </w:p>
        </w:tc>
        <w:tc>
          <w:tcPr>
            <w:tcW w:w="0" w:type="auto"/>
          </w:tcPr>
          <w:p w14:paraId="585A34D3" w14:textId="7632E453" w:rsidR="00CC632F" w:rsidRPr="00E561B7" w:rsidRDefault="00CC632F" w:rsidP="00E561B7">
            <w:pPr>
              <w:rPr>
                <w:sz w:val="18"/>
              </w:rPr>
            </w:pPr>
            <w:r w:rsidRPr="00E561B7">
              <w:rPr>
                <w:sz w:val="18"/>
              </w:rPr>
              <w:t>1</w:t>
            </w:r>
          </w:p>
        </w:tc>
      </w:tr>
      <w:tr w:rsidR="00CC632F" w:rsidRPr="00E561B7" w14:paraId="26E2385C" w14:textId="17A95633" w:rsidTr="00CC632F">
        <w:tc>
          <w:tcPr>
            <w:tcW w:w="0" w:type="auto"/>
          </w:tcPr>
          <w:p w14:paraId="26F883BA" w14:textId="77777777" w:rsidR="00CC632F" w:rsidRPr="00E561B7" w:rsidRDefault="00CC632F" w:rsidP="00E561B7">
            <w:pPr>
              <w:rPr>
                <w:sz w:val="18"/>
              </w:rPr>
            </w:pPr>
            <w:proofErr w:type="spellStart"/>
            <w:r w:rsidRPr="00E561B7">
              <w:rPr>
                <w:sz w:val="18"/>
              </w:rPr>
              <w:t>Sedfit</w:t>
            </w:r>
            <w:proofErr w:type="spellEnd"/>
          </w:p>
        </w:tc>
        <w:tc>
          <w:tcPr>
            <w:tcW w:w="0" w:type="auto"/>
          </w:tcPr>
          <w:p w14:paraId="565CAA4F" w14:textId="196E2C15" w:rsidR="00CC632F" w:rsidRPr="00E561B7" w:rsidRDefault="00CC632F" w:rsidP="00E561B7">
            <w:pPr>
              <w:rPr>
                <w:sz w:val="18"/>
              </w:rPr>
            </w:pPr>
            <w:r w:rsidRPr="00E561B7">
              <w:rPr>
                <w:sz w:val="18"/>
              </w:rPr>
              <w:t>1</w:t>
            </w:r>
          </w:p>
        </w:tc>
      </w:tr>
      <w:tr w:rsidR="00CC632F" w:rsidRPr="00E561B7" w14:paraId="37EF6D6A" w14:textId="3BFE72FD" w:rsidTr="00CC632F">
        <w:tc>
          <w:tcPr>
            <w:tcW w:w="0" w:type="auto"/>
          </w:tcPr>
          <w:p w14:paraId="4F98E754" w14:textId="77777777" w:rsidR="00CC632F" w:rsidRPr="00E561B7" w:rsidRDefault="00CC632F" w:rsidP="00E561B7">
            <w:pPr>
              <w:rPr>
                <w:sz w:val="18"/>
              </w:rPr>
            </w:pPr>
            <w:proofErr w:type="spellStart"/>
            <w:r w:rsidRPr="00E561B7">
              <w:rPr>
                <w:sz w:val="18"/>
              </w:rPr>
              <w:t>Sednterp</w:t>
            </w:r>
            <w:proofErr w:type="spellEnd"/>
          </w:p>
        </w:tc>
        <w:tc>
          <w:tcPr>
            <w:tcW w:w="0" w:type="auto"/>
          </w:tcPr>
          <w:p w14:paraId="2B8E2908" w14:textId="329DD2B5" w:rsidR="00CC632F" w:rsidRPr="00E561B7" w:rsidRDefault="00CC632F" w:rsidP="00E561B7">
            <w:pPr>
              <w:rPr>
                <w:sz w:val="18"/>
              </w:rPr>
            </w:pPr>
            <w:r w:rsidRPr="00E561B7">
              <w:rPr>
                <w:sz w:val="18"/>
              </w:rPr>
              <w:t>1</w:t>
            </w:r>
          </w:p>
        </w:tc>
      </w:tr>
      <w:tr w:rsidR="00CC632F" w:rsidRPr="00E561B7" w14:paraId="376425F9" w14:textId="07C8D893" w:rsidTr="00CC632F">
        <w:tc>
          <w:tcPr>
            <w:tcW w:w="0" w:type="auto"/>
          </w:tcPr>
          <w:p w14:paraId="7745448F" w14:textId="77777777" w:rsidR="00CC632F" w:rsidRPr="00E561B7" w:rsidRDefault="00CC632F" w:rsidP="00E561B7">
            <w:pPr>
              <w:rPr>
                <w:sz w:val="18"/>
              </w:rPr>
            </w:pPr>
            <w:r w:rsidRPr="00E561B7">
              <w:rPr>
                <w:sz w:val="18"/>
              </w:rPr>
              <w:t>Sequence Navigator</w:t>
            </w:r>
          </w:p>
        </w:tc>
        <w:tc>
          <w:tcPr>
            <w:tcW w:w="0" w:type="auto"/>
          </w:tcPr>
          <w:p w14:paraId="3F292983" w14:textId="6BA9429E" w:rsidR="00CC632F" w:rsidRPr="00E561B7" w:rsidRDefault="00CC632F" w:rsidP="00E561B7">
            <w:pPr>
              <w:rPr>
                <w:sz w:val="18"/>
              </w:rPr>
            </w:pPr>
            <w:r w:rsidRPr="00E561B7">
              <w:rPr>
                <w:sz w:val="18"/>
              </w:rPr>
              <w:t>1</w:t>
            </w:r>
          </w:p>
        </w:tc>
      </w:tr>
      <w:tr w:rsidR="00CC632F" w:rsidRPr="00E561B7" w14:paraId="76D000A8" w14:textId="292A6394" w:rsidTr="00CC632F">
        <w:tc>
          <w:tcPr>
            <w:tcW w:w="0" w:type="auto"/>
          </w:tcPr>
          <w:p w14:paraId="18119D66" w14:textId="77777777" w:rsidR="00CC632F" w:rsidRPr="00E561B7" w:rsidRDefault="00CC632F" w:rsidP="00E561B7">
            <w:pPr>
              <w:rPr>
                <w:sz w:val="18"/>
              </w:rPr>
            </w:pPr>
            <w:r w:rsidRPr="00E561B7">
              <w:rPr>
                <w:sz w:val="18"/>
              </w:rPr>
              <w:t>SHELLSCALE</w:t>
            </w:r>
          </w:p>
        </w:tc>
        <w:tc>
          <w:tcPr>
            <w:tcW w:w="0" w:type="auto"/>
          </w:tcPr>
          <w:p w14:paraId="5A3AE833" w14:textId="576D9192" w:rsidR="00CC632F" w:rsidRPr="00E561B7" w:rsidRDefault="00CC632F" w:rsidP="00E561B7">
            <w:pPr>
              <w:rPr>
                <w:sz w:val="18"/>
              </w:rPr>
            </w:pPr>
            <w:r w:rsidRPr="00E561B7">
              <w:rPr>
                <w:sz w:val="18"/>
              </w:rPr>
              <w:t>1</w:t>
            </w:r>
          </w:p>
        </w:tc>
      </w:tr>
      <w:tr w:rsidR="00CC632F" w:rsidRPr="00E561B7" w14:paraId="7BD569D5" w14:textId="20EAD8A7" w:rsidTr="00CC632F">
        <w:tc>
          <w:tcPr>
            <w:tcW w:w="0" w:type="auto"/>
          </w:tcPr>
          <w:p w14:paraId="24B62C7C" w14:textId="77777777" w:rsidR="00CC632F" w:rsidRPr="00E561B7" w:rsidRDefault="00CC632F" w:rsidP="00E561B7">
            <w:pPr>
              <w:rPr>
                <w:sz w:val="18"/>
              </w:rPr>
            </w:pPr>
            <w:r w:rsidRPr="00E561B7">
              <w:rPr>
                <w:sz w:val="18"/>
              </w:rPr>
              <w:t>SHP</w:t>
            </w:r>
          </w:p>
        </w:tc>
        <w:tc>
          <w:tcPr>
            <w:tcW w:w="0" w:type="auto"/>
          </w:tcPr>
          <w:p w14:paraId="6C863643" w14:textId="217676B7" w:rsidR="00CC632F" w:rsidRPr="00E561B7" w:rsidRDefault="00CC632F" w:rsidP="00E561B7">
            <w:pPr>
              <w:rPr>
                <w:sz w:val="18"/>
              </w:rPr>
            </w:pPr>
            <w:r w:rsidRPr="00E561B7">
              <w:rPr>
                <w:sz w:val="18"/>
              </w:rPr>
              <w:t>1</w:t>
            </w:r>
          </w:p>
        </w:tc>
      </w:tr>
      <w:tr w:rsidR="00CC632F" w:rsidRPr="00E561B7" w14:paraId="46D245A3" w14:textId="73DC9FFF" w:rsidTr="00CC632F">
        <w:tc>
          <w:tcPr>
            <w:tcW w:w="0" w:type="auto"/>
          </w:tcPr>
          <w:p w14:paraId="454A19F2" w14:textId="77777777" w:rsidR="00CC632F" w:rsidRPr="00E561B7" w:rsidRDefault="00CC632F" w:rsidP="00E561B7">
            <w:pPr>
              <w:rPr>
                <w:sz w:val="18"/>
              </w:rPr>
            </w:pPr>
            <w:r w:rsidRPr="00E561B7">
              <w:rPr>
                <w:sz w:val="18"/>
              </w:rPr>
              <w:t>SIGMAA</w:t>
            </w:r>
          </w:p>
        </w:tc>
        <w:tc>
          <w:tcPr>
            <w:tcW w:w="0" w:type="auto"/>
          </w:tcPr>
          <w:p w14:paraId="71F2FCFC" w14:textId="58B51ACD" w:rsidR="00CC632F" w:rsidRPr="00E561B7" w:rsidRDefault="00CC632F" w:rsidP="00E561B7">
            <w:pPr>
              <w:rPr>
                <w:sz w:val="18"/>
              </w:rPr>
            </w:pPr>
            <w:r w:rsidRPr="00E561B7">
              <w:rPr>
                <w:sz w:val="18"/>
              </w:rPr>
              <w:t>1</w:t>
            </w:r>
          </w:p>
        </w:tc>
      </w:tr>
      <w:tr w:rsidR="00CC632F" w:rsidRPr="00E561B7" w14:paraId="50A61FDB" w14:textId="11E0396C" w:rsidTr="00CC632F">
        <w:tc>
          <w:tcPr>
            <w:tcW w:w="0" w:type="auto"/>
          </w:tcPr>
          <w:p w14:paraId="0BC64733" w14:textId="77777777" w:rsidR="00CC632F" w:rsidRPr="00E561B7" w:rsidRDefault="00CC632F" w:rsidP="00E561B7">
            <w:pPr>
              <w:rPr>
                <w:sz w:val="18"/>
              </w:rPr>
            </w:pPr>
            <w:proofErr w:type="spellStart"/>
            <w:r w:rsidRPr="00E561B7">
              <w:rPr>
                <w:sz w:val="18"/>
              </w:rPr>
              <w:t>Sigmaplot</w:t>
            </w:r>
            <w:proofErr w:type="spellEnd"/>
          </w:p>
        </w:tc>
        <w:tc>
          <w:tcPr>
            <w:tcW w:w="0" w:type="auto"/>
          </w:tcPr>
          <w:p w14:paraId="6207B109" w14:textId="36D21FE3" w:rsidR="00CC632F" w:rsidRPr="00E561B7" w:rsidRDefault="00CC632F" w:rsidP="00E561B7">
            <w:pPr>
              <w:rPr>
                <w:sz w:val="18"/>
              </w:rPr>
            </w:pPr>
            <w:r w:rsidRPr="00E561B7">
              <w:rPr>
                <w:sz w:val="18"/>
              </w:rPr>
              <w:t>1</w:t>
            </w:r>
          </w:p>
        </w:tc>
      </w:tr>
      <w:tr w:rsidR="00CC632F" w:rsidRPr="00E561B7" w14:paraId="5B4F6640" w14:textId="5C1F8713" w:rsidTr="00CC632F">
        <w:tc>
          <w:tcPr>
            <w:tcW w:w="0" w:type="auto"/>
          </w:tcPr>
          <w:p w14:paraId="1020F478" w14:textId="77777777" w:rsidR="00CC632F" w:rsidRPr="00E561B7" w:rsidRDefault="00CC632F" w:rsidP="00E561B7">
            <w:pPr>
              <w:rPr>
                <w:sz w:val="18"/>
              </w:rPr>
            </w:pPr>
            <w:r w:rsidRPr="00E561B7">
              <w:rPr>
                <w:sz w:val="18"/>
              </w:rPr>
              <w:t>Software for Zeiss LSM 510</w:t>
            </w:r>
          </w:p>
        </w:tc>
        <w:tc>
          <w:tcPr>
            <w:tcW w:w="0" w:type="auto"/>
          </w:tcPr>
          <w:p w14:paraId="408DD7D1" w14:textId="361E1325" w:rsidR="00CC632F" w:rsidRPr="00E561B7" w:rsidRDefault="00CC632F" w:rsidP="00E561B7">
            <w:pPr>
              <w:rPr>
                <w:sz w:val="18"/>
              </w:rPr>
            </w:pPr>
            <w:r w:rsidRPr="00E561B7">
              <w:rPr>
                <w:sz w:val="18"/>
              </w:rPr>
              <w:t>1</w:t>
            </w:r>
          </w:p>
        </w:tc>
      </w:tr>
      <w:tr w:rsidR="00CC632F" w:rsidRPr="00E561B7" w14:paraId="3248F404" w14:textId="1C9D46B1" w:rsidTr="00CC632F">
        <w:tc>
          <w:tcPr>
            <w:tcW w:w="0" w:type="auto"/>
          </w:tcPr>
          <w:p w14:paraId="10128A1B" w14:textId="77777777" w:rsidR="00CC632F" w:rsidRPr="00E561B7" w:rsidRDefault="00CC632F" w:rsidP="00E561B7">
            <w:pPr>
              <w:rPr>
                <w:sz w:val="18"/>
              </w:rPr>
            </w:pPr>
            <w:proofErr w:type="gramStart"/>
            <w:r w:rsidRPr="00E561B7">
              <w:rPr>
                <w:sz w:val="18"/>
              </w:rPr>
              <w:t>software</w:t>
            </w:r>
            <w:proofErr w:type="gramEnd"/>
            <w:r w:rsidRPr="00E561B7">
              <w:rPr>
                <w:sz w:val="18"/>
              </w:rPr>
              <w:t>-Unknown-a2003-22-CR_BIOL-C01-mention</w:t>
            </w:r>
          </w:p>
        </w:tc>
        <w:tc>
          <w:tcPr>
            <w:tcW w:w="0" w:type="auto"/>
          </w:tcPr>
          <w:p w14:paraId="58ADBF01" w14:textId="3AD13773" w:rsidR="00CC632F" w:rsidRPr="00E561B7" w:rsidRDefault="00CC632F" w:rsidP="00E561B7">
            <w:pPr>
              <w:rPr>
                <w:sz w:val="18"/>
              </w:rPr>
            </w:pPr>
            <w:r w:rsidRPr="00E561B7">
              <w:rPr>
                <w:sz w:val="18"/>
              </w:rPr>
              <w:t>1</w:t>
            </w:r>
          </w:p>
        </w:tc>
      </w:tr>
      <w:tr w:rsidR="00CC632F" w:rsidRPr="00E561B7" w14:paraId="529ABCDB" w14:textId="1C8566E0" w:rsidTr="00CC632F">
        <w:tc>
          <w:tcPr>
            <w:tcW w:w="0" w:type="auto"/>
          </w:tcPr>
          <w:p w14:paraId="33C61EDC"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-Unknown-a2003-44-SCIENCE-C09-mention</w:t>
            </w:r>
          </w:p>
        </w:tc>
        <w:tc>
          <w:tcPr>
            <w:tcW w:w="0" w:type="auto"/>
          </w:tcPr>
          <w:p w14:paraId="44C86D3A" w14:textId="07491BC9" w:rsidR="00CC632F" w:rsidRPr="00E561B7" w:rsidRDefault="00CC632F" w:rsidP="00E561B7">
            <w:pPr>
              <w:rPr>
                <w:sz w:val="18"/>
              </w:rPr>
            </w:pPr>
            <w:r w:rsidRPr="00E561B7">
              <w:rPr>
                <w:sz w:val="18"/>
              </w:rPr>
              <w:t>1</w:t>
            </w:r>
          </w:p>
        </w:tc>
      </w:tr>
      <w:tr w:rsidR="00CC632F" w:rsidRPr="00E561B7" w14:paraId="1F2AEC8C" w14:textId="58131958" w:rsidTr="00CC632F">
        <w:tc>
          <w:tcPr>
            <w:tcW w:w="0" w:type="auto"/>
          </w:tcPr>
          <w:p w14:paraId="154BFCB8" w14:textId="77777777" w:rsidR="00CC632F" w:rsidRPr="00E561B7" w:rsidRDefault="00CC632F" w:rsidP="00E561B7">
            <w:pPr>
              <w:rPr>
                <w:sz w:val="18"/>
              </w:rPr>
            </w:pPr>
            <w:proofErr w:type="gramStart"/>
            <w:r w:rsidRPr="00E561B7">
              <w:rPr>
                <w:sz w:val="18"/>
              </w:rPr>
              <w:t>software</w:t>
            </w:r>
            <w:proofErr w:type="gramEnd"/>
            <w:r w:rsidRPr="00E561B7">
              <w:rPr>
                <w:sz w:val="18"/>
              </w:rPr>
              <w:t>-Unknown-a2003-44-SCIENCE-C10-mention</w:t>
            </w:r>
          </w:p>
        </w:tc>
        <w:tc>
          <w:tcPr>
            <w:tcW w:w="0" w:type="auto"/>
          </w:tcPr>
          <w:p w14:paraId="6FC0258C" w14:textId="1ABB9BCE" w:rsidR="00CC632F" w:rsidRPr="00E561B7" w:rsidRDefault="00CC632F" w:rsidP="00E561B7">
            <w:pPr>
              <w:rPr>
                <w:sz w:val="18"/>
              </w:rPr>
            </w:pPr>
            <w:r w:rsidRPr="00E561B7">
              <w:rPr>
                <w:sz w:val="18"/>
              </w:rPr>
              <w:t>1</w:t>
            </w:r>
          </w:p>
        </w:tc>
      </w:tr>
      <w:tr w:rsidR="00CC632F" w:rsidRPr="00E561B7" w14:paraId="352CFEFD" w14:textId="396D713C" w:rsidTr="00CC632F">
        <w:tc>
          <w:tcPr>
            <w:tcW w:w="0" w:type="auto"/>
          </w:tcPr>
          <w:p w14:paraId="4CC17832"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-Unknown-a2006-05-SYST_BIOL-C05-mention</w:t>
            </w:r>
          </w:p>
        </w:tc>
        <w:tc>
          <w:tcPr>
            <w:tcW w:w="0" w:type="auto"/>
          </w:tcPr>
          <w:p w14:paraId="369DCA90" w14:textId="2A54E0A4" w:rsidR="00CC632F" w:rsidRPr="00E561B7" w:rsidRDefault="00CC632F" w:rsidP="00E561B7">
            <w:pPr>
              <w:rPr>
                <w:sz w:val="18"/>
              </w:rPr>
            </w:pPr>
            <w:r w:rsidRPr="00E561B7">
              <w:rPr>
                <w:sz w:val="18"/>
              </w:rPr>
              <w:t>1</w:t>
            </w:r>
          </w:p>
        </w:tc>
      </w:tr>
      <w:tr w:rsidR="00CC632F" w:rsidRPr="00E561B7" w14:paraId="000F74CC" w14:textId="5E70BFE4" w:rsidTr="00CC632F">
        <w:tc>
          <w:tcPr>
            <w:tcW w:w="0" w:type="auto"/>
          </w:tcPr>
          <w:p w14:paraId="1A3F0E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-Unknown-a2006-05-SYST_BIOL-C08-mention</w:t>
            </w:r>
          </w:p>
        </w:tc>
        <w:tc>
          <w:tcPr>
            <w:tcW w:w="0" w:type="auto"/>
          </w:tcPr>
          <w:p w14:paraId="267E75E8" w14:textId="153AACE7" w:rsidR="00CC632F" w:rsidRPr="00E561B7" w:rsidRDefault="00CC632F" w:rsidP="00E561B7">
            <w:pPr>
              <w:rPr>
                <w:sz w:val="18"/>
              </w:rPr>
            </w:pPr>
            <w:r w:rsidRPr="00E561B7">
              <w:rPr>
                <w:sz w:val="18"/>
              </w:rPr>
              <w:t>1</w:t>
            </w:r>
          </w:p>
        </w:tc>
      </w:tr>
      <w:tr w:rsidR="00CC632F" w:rsidRPr="00E561B7" w14:paraId="64DCE850" w14:textId="5C7E0438" w:rsidTr="00CC632F">
        <w:tc>
          <w:tcPr>
            <w:tcW w:w="0" w:type="auto"/>
          </w:tcPr>
          <w:p w14:paraId="6C005C2C" w14:textId="77777777" w:rsidR="00CC632F" w:rsidRPr="00E561B7" w:rsidRDefault="00CC632F" w:rsidP="00E561B7">
            <w:pPr>
              <w:rPr>
                <w:sz w:val="18"/>
              </w:rPr>
            </w:pPr>
            <w:proofErr w:type="gramStart"/>
            <w:r w:rsidRPr="00E561B7">
              <w:rPr>
                <w:sz w:val="18"/>
              </w:rPr>
              <w:t>software</w:t>
            </w:r>
            <w:proofErr w:type="gramEnd"/>
            <w:r w:rsidRPr="00E561B7">
              <w:rPr>
                <w:sz w:val="18"/>
              </w:rPr>
              <w:t>-Unknown-a2006-47-SYST_BIOL-C02-mention</w:t>
            </w:r>
          </w:p>
        </w:tc>
        <w:tc>
          <w:tcPr>
            <w:tcW w:w="0" w:type="auto"/>
          </w:tcPr>
          <w:p w14:paraId="6974C85C" w14:textId="0707CBAD" w:rsidR="00CC632F" w:rsidRPr="00E561B7" w:rsidRDefault="00CC632F" w:rsidP="00E561B7">
            <w:pPr>
              <w:rPr>
                <w:sz w:val="18"/>
              </w:rPr>
            </w:pPr>
            <w:r w:rsidRPr="00E561B7">
              <w:rPr>
                <w:sz w:val="18"/>
              </w:rPr>
              <w:t>1</w:t>
            </w:r>
          </w:p>
        </w:tc>
      </w:tr>
      <w:tr w:rsidR="00CC632F" w:rsidRPr="00E561B7" w14:paraId="07006F92" w14:textId="40376077" w:rsidTr="00CC632F">
        <w:tc>
          <w:tcPr>
            <w:tcW w:w="0" w:type="auto"/>
          </w:tcPr>
          <w:p w14:paraId="09C934EF" w14:textId="77777777" w:rsidR="00CC632F" w:rsidRPr="00E561B7" w:rsidRDefault="00CC632F" w:rsidP="00E561B7">
            <w:pPr>
              <w:rPr>
                <w:sz w:val="18"/>
              </w:rPr>
            </w:pPr>
            <w:proofErr w:type="gramStart"/>
            <w:r w:rsidRPr="00E561B7">
              <w:rPr>
                <w:sz w:val="18"/>
              </w:rPr>
              <w:t>software</w:t>
            </w:r>
            <w:proofErr w:type="gramEnd"/>
            <w:r w:rsidRPr="00E561B7">
              <w:rPr>
                <w:sz w:val="18"/>
              </w:rPr>
              <w:t>-Unknown-a2007-11-GENOME_RES-C09-mention</w:t>
            </w:r>
          </w:p>
        </w:tc>
        <w:tc>
          <w:tcPr>
            <w:tcW w:w="0" w:type="auto"/>
          </w:tcPr>
          <w:p w14:paraId="277C966A" w14:textId="511D5056" w:rsidR="00CC632F" w:rsidRPr="00E561B7" w:rsidRDefault="00CC632F" w:rsidP="00E561B7">
            <w:pPr>
              <w:rPr>
                <w:sz w:val="18"/>
              </w:rPr>
            </w:pPr>
            <w:r w:rsidRPr="00E561B7">
              <w:rPr>
                <w:sz w:val="18"/>
              </w:rPr>
              <w:t>1</w:t>
            </w:r>
          </w:p>
        </w:tc>
      </w:tr>
      <w:tr w:rsidR="00CC632F" w:rsidRPr="00E561B7" w14:paraId="3D4869BA" w14:textId="71A32A89" w:rsidTr="00CC632F">
        <w:tc>
          <w:tcPr>
            <w:tcW w:w="0" w:type="auto"/>
          </w:tcPr>
          <w:p w14:paraId="36C4F71A" w14:textId="77777777" w:rsidR="00CC632F" w:rsidRPr="00E561B7" w:rsidRDefault="00CC632F" w:rsidP="00E561B7">
            <w:pPr>
              <w:rPr>
                <w:sz w:val="18"/>
              </w:rPr>
            </w:pPr>
            <w:proofErr w:type="gramStart"/>
            <w:r w:rsidRPr="00E561B7">
              <w:rPr>
                <w:sz w:val="18"/>
              </w:rPr>
              <w:t>software</w:t>
            </w:r>
            <w:proofErr w:type="gramEnd"/>
            <w:r w:rsidRPr="00E561B7">
              <w:rPr>
                <w:sz w:val="18"/>
              </w:rPr>
              <w:t>-Unknown-a2008-06-NAT_GENET-C04-mention</w:t>
            </w:r>
          </w:p>
        </w:tc>
        <w:tc>
          <w:tcPr>
            <w:tcW w:w="0" w:type="auto"/>
          </w:tcPr>
          <w:p w14:paraId="1BA3B54B" w14:textId="6C9FDEB0" w:rsidR="00CC632F" w:rsidRPr="00E561B7" w:rsidRDefault="00CC632F" w:rsidP="00E561B7">
            <w:pPr>
              <w:rPr>
                <w:sz w:val="18"/>
              </w:rPr>
            </w:pPr>
            <w:r w:rsidRPr="00E561B7">
              <w:rPr>
                <w:sz w:val="18"/>
              </w:rPr>
              <w:t>1</w:t>
            </w:r>
          </w:p>
        </w:tc>
      </w:tr>
      <w:tr w:rsidR="00CC632F" w:rsidRPr="00E561B7" w14:paraId="6CB20B5A" w14:textId="726ECAE5" w:rsidTr="00CC632F">
        <w:tc>
          <w:tcPr>
            <w:tcW w:w="0" w:type="auto"/>
          </w:tcPr>
          <w:p w14:paraId="1E0CD0C6" w14:textId="77777777" w:rsidR="00CC632F" w:rsidRPr="00E561B7" w:rsidRDefault="00CC632F" w:rsidP="00E561B7">
            <w:pPr>
              <w:rPr>
                <w:sz w:val="18"/>
              </w:rPr>
            </w:pPr>
            <w:proofErr w:type="spellStart"/>
            <w:r w:rsidRPr="00E561B7">
              <w:rPr>
                <w:sz w:val="18"/>
              </w:rPr>
              <w:t>Staden</w:t>
            </w:r>
            <w:proofErr w:type="spellEnd"/>
          </w:p>
        </w:tc>
        <w:tc>
          <w:tcPr>
            <w:tcW w:w="0" w:type="auto"/>
          </w:tcPr>
          <w:p w14:paraId="1F6AAC6D" w14:textId="4C2EF1E9" w:rsidR="00CC632F" w:rsidRPr="00E561B7" w:rsidRDefault="00CC632F" w:rsidP="00E561B7">
            <w:pPr>
              <w:rPr>
                <w:sz w:val="18"/>
              </w:rPr>
            </w:pPr>
            <w:r w:rsidRPr="00E561B7">
              <w:rPr>
                <w:sz w:val="18"/>
              </w:rPr>
              <w:t>1</w:t>
            </w:r>
          </w:p>
        </w:tc>
      </w:tr>
      <w:tr w:rsidR="00CC632F" w:rsidRPr="00E561B7" w14:paraId="5E7996D2" w14:textId="5A65A78A" w:rsidTr="00CC632F">
        <w:tc>
          <w:tcPr>
            <w:tcW w:w="0" w:type="auto"/>
          </w:tcPr>
          <w:p w14:paraId="056A6A38" w14:textId="77777777" w:rsidR="00CC632F" w:rsidRPr="00E561B7" w:rsidRDefault="00CC632F" w:rsidP="00E561B7">
            <w:pPr>
              <w:rPr>
                <w:sz w:val="18"/>
              </w:rPr>
            </w:pPr>
            <w:r w:rsidRPr="00E561B7">
              <w:rPr>
                <w:sz w:val="18"/>
              </w:rPr>
              <w:t>STATA</w:t>
            </w:r>
          </w:p>
        </w:tc>
        <w:tc>
          <w:tcPr>
            <w:tcW w:w="0" w:type="auto"/>
          </w:tcPr>
          <w:p w14:paraId="08D94017" w14:textId="400347BE" w:rsidR="00CC632F" w:rsidRPr="00E561B7" w:rsidRDefault="00CC632F" w:rsidP="00E561B7">
            <w:pPr>
              <w:rPr>
                <w:sz w:val="18"/>
              </w:rPr>
            </w:pPr>
            <w:r w:rsidRPr="00E561B7">
              <w:rPr>
                <w:sz w:val="18"/>
              </w:rPr>
              <w:t>1</w:t>
            </w:r>
          </w:p>
        </w:tc>
      </w:tr>
      <w:tr w:rsidR="00CC632F" w:rsidRPr="00E561B7" w14:paraId="6C8BD121" w14:textId="117C5580" w:rsidTr="00CC632F">
        <w:tc>
          <w:tcPr>
            <w:tcW w:w="0" w:type="auto"/>
          </w:tcPr>
          <w:p w14:paraId="799BE421" w14:textId="77777777" w:rsidR="00CC632F" w:rsidRPr="00E561B7" w:rsidRDefault="00CC632F" w:rsidP="00E561B7">
            <w:pPr>
              <w:rPr>
                <w:sz w:val="18"/>
              </w:rPr>
            </w:pPr>
            <w:proofErr w:type="spellStart"/>
            <w:r w:rsidRPr="00E561B7">
              <w:rPr>
                <w:sz w:val="18"/>
              </w:rPr>
              <w:t>Statistica</w:t>
            </w:r>
            <w:proofErr w:type="spellEnd"/>
          </w:p>
        </w:tc>
        <w:tc>
          <w:tcPr>
            <w:tcW w:w="0" w:type="auto"/>
          </w:tcPr>
          <w:p w14:paraId="69E8CA3E" w14:textId="58E42488" w:rsidR="00CC632F" w:rsidRPr="00E561B7" w:rsidRDefault="00CC632F" w:rsidP="00E561B7">
            <w:pPr>
              <w:rPr>
                <w:sz w:val="18"/>
              </w:rPr>
            </w:pPr>
            <w:r w:rsidRPr="00E561B7">
              <w:rPr>
                <w:sz w:val="18"/>
              </w:rPr>
              <w:t>1</w:t>
            </w:r>
          </w:p>
        </w:tc>
      </w:tr>
      <w:tr w:rsidR="00CC632F" w:rsidRPr="00E561B7" w14:paraId="789F9A53" w14:textId="22A395F3" w:rsidTr="00CC632F">
        <w:tc>
          <w:tcPr>
            <w:tcW w:w="0" w:type="auto"/>
          </w:tcPr>
          <w:p w14:paraId="4AE2C4AA" w14:textId="77777777" w:rsidR="00CC632F" w:rsidRPr="00E561B7" w:rsidRDefault="00CC632F" w:rsidP="00E561B7">
            <w:pPr>
              <w:rPr>
                <w:sz w:val="18"/>
              </w:rPr>
            </w:pPr>
            <w:proofErr w:type="spellStart"/>
            <w:r w:rsidRPr="00E561B7">
              <w:rPr>
                <w:sz w:val="18"/>
              </w:rPr>
              <w:t>Statview</w:t>
            </w:r>
            <w:proofErr w:type="spellEnd"/>
          </w:p>
        </w:tc>
        <w:tc>
          <w:tcPr>
            <w:tcW w:w="0" w:type="auto"/>
          </w:tcPr>
          <w:p w14:paraId="78BC548E" w14:textId="435A4D72" w:rsidR="00CC632F" w:rsidRPr="00E561B7" w:rsidRDefault="00CC632F" w:rsidP="00E561B7">
            <w:pPr>
              <w:rPr>
                <w:sz w:val="18"/>
              </w:rPr>
            </w:pPr>
            <w:r w:rsidRPr="00E561B7">
              <w:rPr>
                <w:sz w:val="18"/>
              </w:rPr>
              <w:t>1</w:t>
            </w:r>
          </w:p>
        </w:tc>
      </w:tr>
      <w:tr w:rsidR="00CC632F" w:rsidRPr="00E561B7" w14:paraId="2B1C61AC" w14:textId="6C04BE26" w:rsidTr="00CC632F">
        <w:tc>
          <w:tcPr>
            <w:tcW w:w="0" w:type="auto"/>
          </w:tcPr>
          <w:p w14:paraId="1DF069ED" w14:textId="77777777" w:rsidR="00CC632F" w:rsidRPr="00E561B7" w:rsidRDefault="00CC632F" w:rsidP="00E561B7">
            <w:pPr>
              <w:rPr>
                <w:sz w:val="18"/>
              </w:rPr>
            </w:pPr>
            <w:r w:rsidRPr="00E561B7">
              <w:rPr>
                <w:sz w:val="18"/>
              </w:rPr>
              <w:t>Swiss-Model</w:t>
            </w:r>
          </w:p>
        </w:tc>
        <w:tc>
          <w:tcPr>
            <w:tcW w:w="0" w:type="auto"/>
          </w:tcPr>
          <w:p w14:paraId="0CFFADAC" w14:textId="7A59F8A9" w:rsidR="00CC632F" w:rsidRPr="00E561B7" w:rsidRDefault="00CC632F" w:rsidP="00E561B7">
            <w:pPr>
              <w:rPr>
                <w:sz w:val="18"/>
              </w:rPr>
            </w:pPr>
            <w:r w:rsidRPr="00E561B7">
              <w:rPr>
                <w:sz w:val="18"/>
              </w:rPr>
              <w:t>1</w:t>
            </w:r>
          </w:p>
        </w:tc>
      </w:tr>
      <w:tr w:rsidR="00CC632F" w:rsidRPr="00E561B7" w14:paraId="5AD2E3DB" w14:textId="47B64852" w:rsidTr="00CC632F">
        <w:tc>
          <w:tcPr>
            <w:tcW w:w="0" w:type="auto"/>
          </w:tcPr>
          <w:p w14:paraId="7ADBBC47" w14:textId="77777777" w:rsidR="00CC632F" w:rsidRPr="00E561B7" w:rsidRDefault="00CC632F" w:rsidP="00E561B7">
            <w:pPr>
              <w:rPr>
                <w:sz w:val="18"/>
              </w:rPr>
            </w:pPr>
            <w:r w:rsidRPr="00E561B7">
              <w:rPr>
                <w:sz w:val="18"/>
              </w:rPr>
              <w:t>SYSTAT</w:t>
            </w:r>
          </w:p>
        </w:tc>
        <w:tc>
          <w:tcPr>
            <w:tcW w:w="0" w:type="auto"/>
          </w:tcPr>
          <w:p w14:paraId="37014B67" w14:textId="68A55AF6" w:rsidR="00CC632F" w:rsidRPr="00E561B7" w:rsidRDefault="00CC632F" w:rsidP="00E561B7">
            <w:pPr>
              <w:rPr>
                <w:sz w:val="18"/>
              </w:rPr>
            </w:pPr>
            <w:r w:rsidRPr="00E561B7">
              <w:rPr>
                <w:sz w:val="18"/>
              </w:rPr>
              <w:t>1</w:t>
            </w:r>
          </w:p>
        </w:tc>
      </w:tr>
      <w:tr w:rsidR="00CC632F" w:rsidRPr="00E561B7" w14:paraId="22571CAD" w14:textId="47B6918C" w:rsidTr="00CC632F">
        <w:tc>
          <w:tcPr>
            <w:tcW w:w="0" w:type="auto"/>
          </w:tcPr>
          <w:p w14:paraId="677C3055" w14:textId="77777777" w:rsidR="00CC632F" w:rsidRPr="00E561B7" w:rsidRDefault="00CC632F" w:rsidP="00E561B7">
            <w:pPr>
              <w:rPr>
                <w:sz w:val="18"/>
              </w:rPr>
            </w:pPr>
            <w:proofErr w:type="spellStart"/>
            <w:r w:rsidRPr="00E561B7">
              <w:rPr>
                <w:sz w:val="18"/>
              </w:rPr>
              <w:t>TargetP</w:t>
            </w:r>
            <w:proofErr w:type="spellEnd"/>
          </w:p>
        </w:tc>
        <w:tc>
          <w:tcPr>
            <w:tcW w:w="0" w:type="auto"/>
          </w:tcPr>
          <w:p w14:paraId="41FA8D9D" w14:textId="2A9F7B0A" w:rsidR="00CC632F" w:rsidRPr="00E561B7" w:rsidRDefault="00CC632F" w:rsidP="00E561B7">
            <w:pPr>
              <w:rPr>
                <w:sz w:val="18"/>
              </w:rPr>
            </w:pPr>
            <w:r w:rsidRPr="00E561B7">
              <w:rPr>
                <w:sz w:val="18"/>
              </w:rPr>
              <w:t>1</w:t>
            </w:r>
          </w:p>
        </w:tc>
      </w:tr>
      <w:tr w:rsidR="00CC632F" w:rsidRPr="00E561B7" w14:paraId="5DFDDD4E" w14:textId="44178D23" w:rsidTr="00CC632F">
        <w:tc>
          <w:tcPr>
            <w:tcW w:w="0" w:type="auto"/>
          </w:tcPr>
          <w:p w14:paraId="02F3CCA1" w14:textId="77777777" w:rsidR="00CC632F" w:rsidRPr="00E561B7" w:rsidRDefault="00CC632F" w:rsidP="00E561B7">
            <w:pPr>
              <w:rPr>
                <w:sz w:val="18"/>
              </w:rPr>
            </w:pPr>
            <w:r w:rsidRPr="00E561B7">
              <w:rPr>
                <w:sz w:val="18"/>
              </w:rPr>
              <w:t>TIMAT2</w:t>
            </w:r>
          </w:p>
        </w:tc>
        <w:tc>
          <w:tcPr>
            <w:tcW w:w="0" w:type="auto"/>
          </w:tcPr>
          <w:p w14:paraId="568E4E08" w14:textId="43400925" w:rsidR="00CC632F" w:rsidRPr="00E561B7" w:rsidRDefault="00CC632F" w:rsidP="00E561B7">
            <w:pPr>
              <w:rPr>
                <w:sz w:val="18"/>
              </w:rPr>
            </w:pPr>
            <w:r w:rsidRPr="00E561B7">
              <w:rPr>
                <w:sz w:val="18"/>
              </w:rPr>
              <w:t>1</w:t>
            </w:r>
          </w:p>
        </w:tc>
      </w:tr>
      <w:tr w:rsidR="00CC632F" w:rsidRPr="00E561B7" w14:paraId="362B6909" w14:textId="2C546C56" w:rsidTr="00CC632F">
        <w:tc>
          <w:tcPr>
            <w:tcW w:w="0" w:type="auto"/>
          </w:tcPr>
          <w:p w14:paraId="6F1FE89B" w14:textId="77777777" w:rsidR="00CC632F" w:rsidRPr="00E561B7" w:rsidRDefault="00CC632F" w:rsidP="00E561B7">
            <w:pPr>
              <w:rPr>
                <w:sz w:val="18"/>
              </w:rPr>
            </w:pPr>
            <w:r w:rsidRPr="00E561B7">
              <w:rPr>
                <w:sz w:val="18"/>
              </w:rPr>
              <w:t>TMHMM</w:t>
            </w:r>
          </w:p>
        </w:tc>
        <w:tc>
          <w:tcPr>
            <w:tcW w:w="0" w:type="auto"/>
          </w:tcPr>
          <w:p w14:paraId="3DCCFA81" w14:textId="0AABBA78" w:rsidR="00CC632F" w:rsidRPr="00E561B7" w:rsidRDefault="00CC632F" w:rsidP="00E561B7">
            <w:pPr>
              <w:rPr>
                <w:sz w:val="18"/>
              </w:rPr>
            </w:pPr>
            <w:r w:rsidRPr="00E561B7">
              <w:rPr>
                <w:sz w:val="18"/>
              </w:rPr>
              <w:t>1</w:t>
            </w:r>
          </w:p>
        </w:tc>
      </w:tr>
      <w:tr w:rsidR="00CC632F" w:rsidRPr="00E561B7" w14:paraId="7693F9C6" w14:textId="7BB309D7" w:rsidTr="00CC632F">
        <w:tc>
          <w:tcPr>
            <w:tcW w:w="0" w:type="auto"/>
          </w:tcPr>
          <w:p w14:paraId="3A69594F" w14:textId="77777777" w:rsidR="00CC632F" w:rsidRPr="00E561B7" w:rsidRDefault="00CC632F" w:rsidP="00E561B7">
            <w:pPr>
              <w:rPr>
                <w:sz w:val="18"/>
              </w:rPr>
            </w:pPr>
            <w:r w:rsidRPr="00E561B7">
              <w:rPr>
                <w:sz w:val="18"/>
              </w:rPr>
              <w:t>TRIM_DENZO</w:t>
            </w:r>
          </w:p>
        </w:tc>
        <w:tc>
          <w:tcPr>
            <w:tcW w:w="0" w:type="auto"/>
          </w:tcPr>
          <w:p w14:paraId="1E8D7B49" w14:textId="791D41E4" w:rsidR="00CC632F" w:rsidRPr="00E561B7" w:rsidRDefault="00CC632F" w:rsidP="00E561B7">
            <w:pPr>
              <w:rPr>
                <w:sz w:val="18"/>
              </w:rPr>
            </w:pPr>
            <w:r w:rsidRPr="00E561B7">
              <w:rPr>
                <w:sz w:val="18"/>
              </w:rPr>
              <w:t>1</w:t>
            </w:r>
          </w:p>
        </w:tc>
      </w:tr>
      <w:tr w:rsidR="00CC632F" w:rsidRPr="00E561B7" w14:paraId="6AEAD777" w14:textId="34BF74DD" w:rsidTr="00CC632F">
        <w:tc>
          <w:tcPr>
            <w:tcW w:w="0" w:type="auto"/>
          </w:tcPr>
          <w:p w14:paraId="25E2051C" w14:textId="77777777" w:rsidR="00CC632F" w:rsidRPr="00E561B7" w:rsidRDefault="00CC632F" w:rsidP="00E561B7">
            <w:pPr>
              <w:rPr>
                <w:sz w:val="18"/>
              </w:rPr>
            </w:pPr>
            <w:proofErr w:type="spellStart"/>
            <w:proofErr w:type="gramStart"/>
            <w:r w:rsidRPr="00E561B7">
              <w:rPr>
                <w:sz w:val="18"/>
              </w:rPr>
              <w:t>tRNAScan</w:t>
            </w:r>
            <w:proofErr w:type="spellEnd"/>
            <w:proofErr w:type="gramEnd"/>
            <w:r w:rsidRPr="00E561B7">
              <w:rPr>
                <w:sz w:val="18"/>
              </w:rPr>
              <w:t>-SE</w:t>
            </w:r>
          </w:p>
        </w:tc>
        <w:tc>
          <w:tcPr>
            <w:tcW w:w="0" w:type="auto"/>
          </w:tcPr>
          <w:p w14:paraId="2FF317DB" w14:textId="7275BFC9" w:rsidR="00CC632F" w:rsidRPr="00E561B7" w:rsidRDefault="00CC632F" w:rsidP="00E561B7">
            <w:pPr>
              <w:rPr>
                <w:sz w:val="18"/>
              </w:rPr>
            </w:pPr>
            <w:r w:rsidRPr="00E561B7">
              <w:rPr>
                <w:sz w:val="18"/>
              </w:rPr>
              <w:t>1</w:t>
            </w:r>
          </w:p>
        </w:tc>
      </w:tr>
      <w:tr w:rsidR="00CC632F" w:rsidRPr="00E561B7" w14:paraId="4149AF52" w14:textId="1BE6F0AC" w:rsidTr="00CC632F">
        <w:tc>
          <w:tcPr>
            <w:tcW w:w="0" w:type="auto"/>
          </w:tcPr>
          <w:p w14:paraId="4E58D755" w14:textId="77777777" w:rsidR="00CC632F" w:rsidRPr="00E561B7" w:rsidRDefault="00CC632F" w:rsidP="00E561B7">
            <w:pPr>
              <w:rPr>
                <w:sz w:val="18"/>
              </w:rPr>
            </w:pPr>
            <w:r w:rsidRPr="00E561B7">
              <w:rPr>
                <w:sz w:val="18"/>
              </w:rPr>
              <w:t>TRUNCATE</w:t>
            </w:r>
          </w:p>
        </w:tc>
        <w:tc>
          <w:tcPr>
            <w:tcW w:w="0" w:type="auto"/>
          </w:tcPr>
          <w:p w14:paraId="05ABAE3C" w14:textId="2A4B7AE1" w:rsidR="00CC632F" w:rsidRPr="00E561B7" w:rsidRDefault="00CC632F" w:rsidP="00E561B7">
            <w:pPr>
              <w:rPr>
                <w:sz w:val="18"/>
              </w:rPr>
            </w:pPr>
            <w:r w:rsidRPr="00E561B7">
              <w:rPr>
                <w:sz w:val="18"/>
              </w:rPr>
              <w:t>1</w:t>
            </w:r>
          </w:p>
        </w:tc>
      </w:tr>
      <w:tr w:rsidR="00CC632F" w:rsidRPr="00E561B7" w14:paraId="6860B1D7" w14:textId="2647ECAB" w:rsidTr="00CC632F">
        <w:tc>
          <w:tcPr>
            <w:tcW w:w="0" w:type="auto"/>
          </w:tcPr>
          <w:p w14:paraId="42D7B5A7" w14:textId="77777777" w:rsidR="00CC632F" w:rsidRPr="00E561B7" w:rsidRDefault="00CC632F" w:rsidP="00E561B7">
            <w:pPr>
              <w:rPr>
                <w:sz w:val="18"/>
              </w:rPr>
            </w:pPr>
            <w:proofErr w:type="spellStart"/>
            <w:r w:rsidRPr="00E561B7">
              <w:rPr>
                <w:sz w:val="18"/>
              </w:rPr>
              <w:t>Useq</w:t>
            </w:r>
            <w:proofErr w:type="spellEnd"/>
          </w:p>
        </w:tc>
        <w:tc>
          <w:tcPr>
            <w:tcW w:w="0" w:type="auto"/>
          </w:tcPr>
          <w:p w14:paraId="304F30CB" w14:textId="2CB5E321" w:rsidR="00CC632F" w:rsidRPr="00E561B7" w:rsidRDefault="00CC632F" w:rsidP="00E561B7">
            <w:pPr>
              <w:rPr>
                <w:sz w:val="18"/>
              </w:rPr>
            </w:pPr>
            <w:r w:rsidRPr="00E561B7">
              <w:rPr>
                <w:sz w:val="18"/>
              </w:rPr>
              <w:t>1</w:t>
            </w:r>
          </w:p>
        </w:tc>
      </w:tr>
      <w:tr w:rsidR="00CC632F" w:rsidRPr="00E561B7" w14:paraId="12E4821D" w14:textId="690F98F6" w:rsidTr="00CC632F">
        <w:tc>
          <w:tcPr>
            <w:tcW w:w="0" w:type="auto"/>
          </w:tcPr>
          <w:p w14:paraId="60936DB4" w14:textId="77777777" w:rsidR="00CC632F" w:rsidRPr="00E561B7" w:rsidRDefault="00CC632F" w:rsidP="00E561B7">
            <w:pPr>
              <w:rPr>
                <w:sz w:val="18"/>
              </w:rPr>
            </w:pPr>
            <w:proofErr w:type="spellStart"/>
            <w:r w:rsidRPr="00E561B7">
              <w:rPr>
                <w:sz w:val="18"/>
              </w:rPr>
              <w:t>WinNONLIN</w:t>
            </w:r>
            <w:proofErr w:type="spellEnd"/>
          </w:p>
        </w:tc>
        <w:tc>
          <w:tcPr>
            <w:tcW w:w="0" w:type="auto"/>
          </w:tcPr>
          <w:p w14:paraId="166BFE92" w14:textId="58D73736" w:rsidR="00CC632F" w:rsidRPr="00E561B7" w:rsidRDefault="00CC632F" w:rsidP="00E561B7">
            <w:pPr>
              <w:rPr>
                <w:sz w:val="18"/>
              </w:rPr>
            </w:pPr>
            <w:r w:rsidRPr="00E561B7">
              <w:rPr>
                <w:sz w:val="18"/>
              </w:rPr>
              <w:t>1</w:t>
            </w:r>
          </w:p>
        </w:tc>
      </w:tr>
      <w:tr w:rsidR="00CC632F" w:rsidRPr="00E561B7" w14:paraId="7E6ADE45" w14:textId="4811DB6A" w:rsidTr="00CC632F">
        <w:tc>
          <w:tcPr>
            <w:tcW w:w="0" w:type="auto"/>
          </w:tcPr>
          <w:p w14:paraId="63603F57" w14:textId="77777777" w:rsidR="00CC632F" w:rsidRPr="00E561B7" w:rsidRDefault="00CC632F" w:rsidP="00E561B7">
            <w:pPr>
              <w:rPr>
                <w:sz w:val="18"/>
              </w:rPr>
            </w:pPr>
            <w:r w:rsidRPr="00E561B7">
              <w:rPr>
                <w:sz w:val="18"/>
              </w:rPr>
              <w:t>X-PLOR</w:t>
            </w:r>
          </w:p>
        </w:tc>
        <w:tc>
          <w:tcPr>
            <w:tcW w:w="0" w:type="auto"/>
          </w:tcPr>
          <w:p w14:paraId="701B4A12" w14:textId="536E04BB" w:rsidR="00CC632F" w:rsidRPr="00E561B7" w:rsidRDefault="00CC632F" w:rsidP="00E561B7">
            <w:pPr>
              <w:rPr>
                <w:sz w:val="18"/>
              </w:rPr>
            </w:pPr>
            <w:r w:rsidRPr="00E561B7">
              <w:rPr>
                <w:sz w:val="18"/>
              </w:rPr>
              <w:t>1</w:t>
            </w:r>
          </w:p>
        </w:tc>
      </w:tr>
      <w:tr w:rsidR="00CC632F" w:rsidRPr="00E561B7" w14:paraId="30B20F9D" w14:textId="61F58933" w:rsidTr="00CC632F">
        <w:tc>
          <w:tcPr>
            <w:tcW w:w="0" w:type="auto"/>
          </w:tcPr>
          <w:p w14:paraId="64DDEBF5" w14:textId="77777777" w:rsidR="00CC632F" w:rsidRPr="00E561B7" w:rsidRDefault="00CC632F" w:rsidP="00E561B7">
            <w:pPr>
              <w:rPr>
                <w:sz w:val="18"/>
              </w:rPr>
            </w:pPr>
            <w:r w:rsidRPr="00E561B7">
              <w:rPr>
                <w:sz w:val="18"/>
              </w:rPr>
              <w:t>X-Score</w:t>
            </w:r>
          </w:p>
        </w:tc>
        <w:tc>
          <w:tcPr>
            <w:tcW w:w="0" w:type="auto"/>
          </w:tcPr>
          <w:p w14:paraId="239D62B0" w14:textId="3EB86C46" w:rsidR="00CC632F" w:rsidRPr="00E561B7" w:rsidRDefault="00CC632F" w:rsidP="00E561B7">
            <w:pPr>
              <w:rPr>
                <w:sz w:val="18"/>
              </w:rPr>
            </w:pPr>
            <w:r w:rsidRPr="00E561B7">
              <w:rPr>
                <w:sz w:val="18"/>
              </w:rPr>
              <w:t>1</w:t>
            </w:r>
          </w:p>
        </w:tc>
      </w:tr>
      <w:tr w:rsidR="00CC632F" w:rsidRPr="00E561B7" w14:paraId="3E63B71C" w14:textId="67DFC8C3" w:rsidTr="00CC632F">
        <w:tc>
          <w:tcPr>
            <w:tcW w:w="0" w:type="auto"/>
          </w:tcPr>
          <w:p w14:paraId="3A0DCC4F" w14:textId="77777777" w:rsidR="00CC632F" w:rsidRPr="00E561B7" w:rsidRDefault="00CC632F" w:rsidP="00E561B7">
            <w:pPr>
              <w:rPr>
                <w:sz w:val="18"/>
              </w:rPr>
            </w:pPr>
            <w:r w:rsidRPr="00E561B7">
              <w:rPr>
                <w:sz w:val="18"/>
              </w:rPr>
              <w:t>XPREP</w:t>
            </w:r>
          </w:p>
        </w:tc>
        <w:tc>
          <w:tcPr>
            <w:tcW w:w="0" w:type="auto"/>
          </w:tcPr>
          <w:p w14:paraId="0F25BDFB" w14:textId="441E9A50" w:rsidR="00CC632F" w:rsidRPr="00E561B7" w:rsidRDefault="00CC632F" w:rsidP="00E561B7">
            <w:pPr>
              <w:rPr>
                <w:sz w:val="18"/>
              </w:rPr>
            </w:pPr>
            <w:r w:rsidRPr="00E561B7">
              <w:rPr>
                <w:sz w:val="18"/>
              </w:rPr>
              <w:t>1</w:t>
            </w:r>
          </w:p>
        </w:tc>
      </w:tr>
      <w:tr w:rsidR="00CC632F" w:rsidRPr="00E561B7" w14:paraId="1A7DBA80" w14:textId="35F5F132" w:rsidTr="00CC632F">
        <w:tc>
          <w:tcPr>
            <w:tcW w:w="0" w:type="auto"/>
          </w:tcPr>
          <w:p w14:paraId="127480CC" w14:textId="77777777" w:rsidR="00CC632F" w:rsidRPr="00E561B7" w:rsidRDefault="00CC632F" w:rsidP="00E561B7">
            <w:pPr>
              <w:rPr>
                <w:sz w:val="18"/>
              </w:rPr>
            </w:pPr>
            <w:r w:rsidRPr="00E561B7">
              <w:rPr>
                <w:sz w:val="18"/>
              </w:rPr>
              <w:t>Zeiss LSM Image Browser</w:t>
            </w:r>
          </w:p>
        </w:tc>
        <w:tc>
          <w:tcPr>
            <w:tcW w:w="0" w:type="auto"/>
          </w:tcPr>
          <w:p w14:paraId="3732C8AE" w14:textId="6512C394" w:rsidR="00CC632F" w:rsidRPr="00E561B7" w:rsidRDefault="00CC632F" w:rsidP="00E561B7">
            <w:pPr>
              <w:rPr>
                <w:sz w:val="18"/>
              </w:rPr>
            </w:pPr>
            <w:r w:rsidRPr="00E561B7">
              <w:rPr>
                <w:sz w:val="18"/>
              </w:rPr>
              <w:t>1</w:t>
            </w:r>
          </w:p>
        </w:tc>
      </w:tr>
    </w:tbl>
    <w:p w14:paraId="600771F1" w14:textId="430FDAB1" w:rsidR="00CC632F" w:rsidRDefault="00CC632F" w:rsidP="00CC632F">
      <w:pPr>
        <w:pStyle w:val="Normal1"/>
      </w:pPr>
    </w:p>
    <w:p w14:paraId="15A935D5" w14:textId="14803E10" w:rsidR="00CC632F" w:rsidRPr="00CC632F" w:rsidRDefault="00CC632F" w:rsidP="00CC632F">
      <w:pPr>
        <w:pStyle w:val="Normal1"/>
      </w:pPr>
    </w:p>
    <w:sectPr w:rsidR="00CC632F" w:rsidRPr="00CC632F" w:rsidSect="00E561B7">
      <w:type w:val="continuous"/>
      <w:pgSz w:w="12240" w:h="15840"/>
      <w:pgMar w:top="1440" w:right="1440" w:bottom="1440" w:left="1440" w:header="720" w:footer="720" w:gutter="0"/>
      <w:cols w:num="3"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D8ED3" w14:textId="77777777" w:rsidR="002C28DF" w:rsidRDefault="002C28DF">
      <w:pPr>
        <w:spacing w:line="240" w:lineRule="auto"/>
      </w:pPr>
      <w:r>
        <w:separator/>
      </w:r>
    </w:p>
  </w:endnote>
  <w:endnote w:type="continuationSeparator" w:id="0">
    <w:p w14:paraId="6DB0AB54" w14:textId="77777777" w:rsidR="002C28DF" w:rsidRDefault="002C2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87E4C2" w14:textId="77777777" w:rsidR="002C28DF" w:rsidRDefault="002C28DF">
      <w:pPr>
        <w:spacing w:line="240" w:lineRule="auto"/>
      </w:pPr>
      <w:r>
        <w:separator/>
      </w:r>
    </w:p>
  </w:footnote>
  <w:footnote w:type="continuationSeparator" w:id="0">
    <w:p w14:paraId="617C41F9" w14:textId="77777777" w:rsidR="002C28DF" w:rsidRDefault="002C28DF">
      <w:pPr>
        <w:spacing w:line="240" w:lineRule="auto"/>
      </w:pPr>
      <w:r>
        <w:continuationSeparator/>
      </w:r>
    </w:p>
  </w:footnote>
  <w:footnote w:id="1">
    <w:p w14:paraId="16BDF6AB" w14:textId="77777777" w:rsidR="002C28DF" w:rsidRDefault="002C28DF">
      <w:pPr>
        <w:pStyle w:val="Normal1"/>
        <w:spacing w:line="240" w:lineRule="auto"/>
      </w:pPr>
      <w:r>
        <w:rPr>
          <w:vertAlign w:val="superscript"/>
        </w:rPr>
        <w:footnoteRef/>
      </w:r>
      <w:r>
        <w:rPr>
          <w:sz w:val="20"/>
        </w:rPr>
        <w:t xml:space="preserve"> See discussion at: http://oss-watch.ac.uk/resources/cpal</w:t>
      </w:r>
    </w:p>
  </w:footnote>
  <w:footnote w:id="2">
    <w:p w14:paraId="10ACBCD7" w14:textId="77777777" w:rsidR="002C28DF" w:rsidRDefault="002C28DF">
      <w:pPr>
        <w:pStyle w:val="Normal1"/>
        <w:spacing w:line="240" w:lineRule="auto"/>
      </w:pPr>
      <w:r>
        <w:rPr>
          <w:vertAlign w:val="superscript"/>
        </w:rPr>
        <w:footnoteRef/>
      </w:r>
      <w:r>
        <w:rPr>
          <w:sz w:val="20"/>
        </w:rPr>
        <w:t xml:space="preserve"> http://wiki.creativecommons.org/Best_practices_for_attribution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644D2"/>
    <w:rsid w:val="00005529"/>
    <w:rsid w:val="00085388"/>
    <w:rsid w:val="00095289"/>
    <w:rsid w:val="000A09F8"/>
    <w:rsid w:val="000A5AC4"/>
    <w:rsid w:val="000C3A5D"/>
    <w:rsid w:val="000E7C16"/>
    <w:rsid w:val="000F5A82"/>
    <w:rsid w:val="000F5B1E"/>
    <w:rsid w:val="000F5D39"/>
    <w:rsid w:val="00107087"/>
    <w:rsid w:val="0011542B"/>
    <w:rsid w:val="0012227B"/>
    <w:rsid w:val="001234BA"/>
    <w:rsid w:val="00140E5E"/>
    <w:rsid w:val="00151AD6"/>
    <w:rsid w:val="00153BAB"/>
    <w:rsid w:val="00177E92"/>
    <w:rsid w:val="001A1F1D"/>
    <w:rsid w:val="001B22BC"/>
    <w:rsid w:val="001C323E"/>
    <w:rsid w:val="001C4782"/>
    <w:rsid w:val="001D23CF"/>
    <w:rsid w:val="001F26E4"/>
    <w:rsid w:val="002214DF"/>
    <w:rsid w:val="00237A6E"/>
    <w:rsid w:val="00245A9D"/>
    <w:rsid w:val="002479D7"/>
    <w:rsid w:val="00253F73"/>
    <w:rsid w:val="002579CA"/>
    <w:rsid w:val="00263201"/>
    <w:rsid w:val="002644D2"/>
    <w:rsid w:val="002A0220"/>
    <w:rsid w:val="002B7441"/>
    <w:rsid w:val="002C28DF"/>
    <w:rsid w:val="002D3775"/>
    <w:rsid w:val="002E3A94"/>
    <w:rsid w:val="002F6DD2"/>
    <w:rsid w:val="00323B94"/>
    <w:rsid w:val="003344AD"/>
    <w:rsid w:val="0033755E"/>
    <w:rsid w:val="00347157"/>
    <w:rsid w:val="00375AA7"/>
    <w:rsid w:val="003A0748"/>
    <w:rsid w:val="003A0912"/>
    <w:rsid w:val="003A49A0"/>
    <w:rsid w:val="003B4473"/>
    <w:rsid w:val="003C0F8E"/>
    <w:rsid w:val="0041635B"/>
    <w:rsid w:val="00434513"/>
    <w:rsid w:val="004370A4"/>
    <w:rsid w:val="004A5F81"/>
    <w:rsid w:val="004D3F03"/>
    <w:rsid w:val="004E194B"/>
    <w:rsid w:val="005016E4"/>
    <w:rsid w:val="005306C4"/>
    <w:rsid w:val="00531E23"/>
    <w:rsid w:val="00534F26"/>
    <w:rsid w:val="00546934"/>
    <w:rsid w:val="005509BC"/>
    <w:rsid w:val="00552186"/>
    <w:rsid w:val="00582CE4"/>
    <w:rsid w:val="00584A7A"/>
    <w:rsid w:val="005930E5"/>
    <w:rsid w:val="0059463A"/>
    <w:rsid w:val="00596B87"/>
    <w:rsid w:val="005B7099"/>
    <w:rsid w:val="005E12CC"/>
    <w:rsid w:val="005F1034"/>
    <w:rsid w:val="005F392C"/>
    <w:rsid w:val="00606FE2"/>
    <w:rsid w:val="00612F43"/>
    <w:rsid w:val="00616D33"/>
    <w:rsid w:val="006220C1"/>
    <w:rsid w:val="00655011"/>
    <w:rsid w:val="006C64E8"/>
    <w:rsid w:val="006D7D4D"/>
    <w:rsid w:val="007019C3"/>
    <w:rsid w:val="00705D7E"/>
    <w:rsid w:val="00715EDB"/>
    <w:rsid w:val="007237C6"/>
    <w:rsid w:val="00732B99"/>
    <w:rsid w:val="007339CA"/>
    <w:rsid w:val="00745E19"/>
    <w:rsid w:val="007643AE"/>
    <w:rsid w:val="00764D15"/>
    <w:rsid w:val="00767260"/>
    <w:rsid w:val="00774ED9"/>
    <w:rsid w:val="007928DC"/>
    <w:rsid w:val="007D27FC"/>
    <w:rsid w:val="007E68E1"/>
    <w:rsid w:val="00806D32"/>
    <w:rsid w:val="008140E7"/>
    <w:rsid w:val="008617AC"/>
    <w:rsid w:val="00891FDF"/>
    <w:rsid w:val="008B5FAF"/>
    <w:rsid w:val="008E3964"/>
    <w:rsid w:val="008F23F7"/>
    <w:rsid w:val="008F312E"/>
    <w:rsid w:val="008F76F6"/>
    <w:rsid w:val="00913588"/>
    <w:rsid w:val="00914CBE"/>
    <w:rsid w:val="00920BB9"/>
    <w:rsid w:val="009313CA"/>
    <w:rsid w:val="009319F6"/>
    <w:rsid w:val="0094151E"/>
    <w:rsid w:val="00963841"/>
    <w:rsid w:val="00976B8C"/>
    <w:rsid w:val="009A1E47"/>
    <w:rsid w:val="009B6734"/>
    <w:rsid w:val="009C4784"/>
    <w:rsid w:val="009C6EA7"/>
    <w:rsid w:val="009C7B28"/>
    <w:rsid w:val="009D61C6"/>
    <w:rsid w:val="009E5638"/>
    <w:rsid w:val="00A14B97"/>
    <w:rsid w:val="00A163CD"/>
    <w:rsid w:val="00A2228F"/>
    <w:rsid w:val="00A37348"/>
    <w:rsid w:val="00A6514D"/>
    <w:rsid w:val="00A85AEF"/>
    <w:rsid w:val="00A872D0"/>
    <w:rsid w:val="00A87ADC"/>
    <w:rsid w:val="00B34D22"/>
    <w:rsid w:val="00B770B5"/>
    <w:rsid w:val="00BB5FD0"/>
    <w:rsid w:val="00BB779C"/>
    <w:rsid w:val="00BC2FEE"/>
    <w:rsid w:val="00BC7ED0"/>
    <w:rsid w:val="00C059D0"/>
    <w:rsid w:val="00C30B2D"/>
    <w:rsid w:val="00C31020"/>
    <w:rsid w:val="00C463F6"/>
    <w:rsid w:val="00C80BF8"/>
    <w:rsid w:val="00C84D18"/>
    <w:rsid w:val="00CA0170"/>
    <w:rsid w:val="00CB4D3E"/>
    <w:rsid w:val="00CB6A55"/>
    <w:rsid w:val="00CC4540"/>
    <w:rsid w:val="00CC632F"/>
    <w:rsid w:val="00CD02CB"/>
    <w:rsid w:val="00CD716C"/>
    <w:rsid w:val="00D04D3B"/>
    <w:rsid w:val="00D13953"/>
    <w:rsid w:val="00D25988"/>
    <w:rsid w:val="00D2656E"/>
    <w:rsid w:val="00D27210"/>
    <w:rsid w:val="00D350C5"/>
    <w:rsid w:val="00D35308"/>
    <w:rsid w:val="00D40E1D"/>
    <w:rsid w:val="00D57984"/>
    <w:rsid w:val="00D75213"/>
    <w:rsid w:val="00DC1D05"/>
    <w:rsid w:val="00E10310"/>
    <w:rsid w:val="00E30358"/>
    <w:rsid w:val="00E46A71"/>
    <w:rsid w:val="00E561B7"/>
    <w:rsid w:val="00E67384"/>
    <w:rsid w:val="00EA5B2F"/>
    <w:rsid w:val="00EB551A"/>
    <w:rsid w:val="00ED2B0B"/>
    <w:rsid w:val="00EF0100"/>
    <w:rsid w:val="00F22700"/>
    <w:rsid w:val="00F53463"/>
    <w:rsid w:val="00F53848"/>
    <w:rsid w:val="00F61DFE"/>
    <w:rsid w:val="00F80336"/>
    <w:rsid w:val="00FB2282"/>
    <w:rsid w:val="00FC4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1E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584A7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4A7A"/>
    <w:rPr>
      <w:rFonts w:ascii="Lucida Grande" w:hAnsi="Lucida Grande" w:cs="Lucida Grande"/>
      <w:sz w:val="18"/>
      <w:szCs w:val="18"/>
    </w:rPr>
  </w:style>
  <w:style w:type="paragraph" w:styleId="Bibliography">
    <w:name w:val="Bibliography"/>
    <w:basedOn w:val="Normal"/>
    <w:next w:val="Normal"/>
    <w:uiPriority w:val="37"/>
    <w:unhideWhenUsed/>
    <w:rsid w:val="00E67384"/>
    <w:pPr>
      <w:spacing w:line="480" w:lineRule="auto"/>
      <w:ind w:left="720" w:hanging="720"/>
    </w:pPr>
  </w:style>
  <w:style w:type="paragraph" w:styleId="CommentSubject">
    <w:name w:val="annotation subject"/>
    <w:basedOn w:val="CommentText"/>
    <w:next w:val="CommentText"/>
    <w:link w:val="CommentSubjectChar"/>
    <w:uiPriority w:val="99"/>
    <w:semiHidden/>
    <w:unhideWhenUsed/>
    <w:rsid w:val="00E67384"/>
    <w:rPr>
      <w:b/>
      <w:bCs/>
      <w:sz w:val="20"/>
      <w:szCs w:val="20"/>
    </w:rPr>
  </w:style>
  <w:style w:type="character" w:customStyle="1" w:styleId="CommentSubjectChar">
    <w:name w:val="Comment Subject Char"/>
    <w:basedOn w:val="CommentTextChar"/>
    <w:link w:val="CommentSubject"/>
    <w:uiPriority w:val="99"/>
    <w:semiHidden/>
    <w:rsid w:val="00E67384"/>
    <w:rPr>
      <w:b/>
      <w:bCs/>
      <w:sz w:val="20"/>
      <w:szCs w:val="24"/>
    </w:rPr>
  </w:style>
  <w:style w:type="paragraph" w:styleId="Caption">
    <w:name w:val="caption"/>
    <w:basedOn w:val="Normal"/>
    <w:next w:val="Normal"/>
    <w:uiPriority w:val="35"/>
    <w:unhideWhenUsed/>
    <w:qFormat/>
    <w:rsid w:val="00A2228F"/>
    <w:pPr>
      <w:spacing w:after="200" w:line="240" w:lineRule="auto"/>
    </w:pPr>
    <w:rPr>
      <w:rFonts w:ascii="Calibri" w:hAnsi="Calibri"/>
      <w:b/>
      <w:bCs/>
      <w:color w:val="auto"/>
      <w:sz w:val="18"/>
      <w:szCs w:val="18"/>
    </w:rPr>
  </w:style>
  <w:style w:type="table" w:styleId="TableGrid">
    <w:name w:val="Table Grid"/>
    <w:basedOn w:val="TableNormal"/>
    <w:uiPriority w:val="59"/>
    <w:rsid w:val="00ED2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803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578187">
      <w:bodyDiv w:val="1"/>
      <w:marLeft w:val="0"/>
      <w:marRight w:val="0"/>
      <w:marTop w:val="0"/>
      <w:marBottom w:val="0"/>
      <w:divBdr>
        <w:top w:val="none" w:sz="0" w:space="0" w:color="auto"/>
        <w:left w:val="none" w:sz="0" w:space="0" w:color="auto"/>
        <w:bottom w:val="none" w:sz="0" w:space="0" w:color="auto"/>
        <w:right w:val="none" w:sz="0" w:space="0" w:color="auto"/>
      </w:divBdr>
    </w:div>
    <w:div w:id="373163913">
      <w:bodyDiv w:val="1"/>
      <w:marLeft w:val="0"/>
      <w:marRight w:val="0"/>
      <w:marTop w:val="0"/>
      <w:marBottom w:val="0"/>
      <w:divBdr>
        <w:top w:val="none" w:sz="0" w:space="0" w:color="auto"/>
        <w:left w:val="none" w:sz="0" w:space="0" w:color="auto"/>
        <w:bottom w:val="none" w:sz="0" w:space="0" w:color="auto"/>
        <w:right w:val="none" w:sz="0" w:space="0" w:color="auto"/>
      </w:divBdr>
    </w:div>
    <w:div w:id="1032418552">
      <w:bodyDiv w:val="1"/>
      <w:marLeft w:val="0"/>
      <w:marRight w:val="0"/>
      <w:marTop w:val="0"/>
      <w:marBottom w:val="0"/>
      <w:divBdr>
        <w:top w:val="none" w:sz="0" w:space="0" w:color="auto"/>
        <w:left w:val="none" w:sz="0" w:space="0" w:color="auto"/>
        <w:bottom w:val="none" w:sz="0" w:space="0" w:color="auto"/>
        <w:right w:val="none" w:sz="0" w:space="0" w:color="auto"/>
      </w:divBdr>
    </w:div>
    <w:div w:id="142371732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202E46-9ED5-C34F-B2BB-D136F49E6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29</Pages>
  <Words>24864</Words>
  <Characters>141727</Characters>
  <Application>Microsoft Macintosh Word</Application>
  <DocSecurity>0</DocSecurity>
  <Lines>1181</Lines>
  <Paragraphs>332</Paragraphs>
  <ScaleCrop>false</ScaleCrop>
  <HeadingPairs>
    <vt:vector size="2" baseType="variant">
      <vt:variant>
        <vt:lpstr>Title</vt:lpstr>
      </vt:variant>
      <vt:variant>
        <vt:i4>1</vt:i4>
      </vt:variant>
    </vt:vector>
  </HeadingPairs>
  <TitlesOfParts>
    <vt:vector size="1" baseType="lpstr">
      <vt:lpstr>Software Citation Article.docx</vt:lpstr>
    </vt:vector>
  </TitlesOfParts>
  <Company>University of Texas at Austin</Company>
  <LinksUpToDate>false</LinksUpToDate>
  <CharactersWithSpaces>166259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Citation Article.docx</dc:title>
  <cp:lastModifiedBy>James Howison</cp:lastModifiedBy>
  <cp:revision>40</cp:revision>
  <dcterms:created xsi:type="dcterms:W3CDTF">2014-08-20T13:54:00Z</dcterms:created>
  <dcterms:modified xsi:type="dcterms:W3CDTF">2014-08-20T16:14:00Z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id="9GZaJ1pW"/&gt;&lt;style id="http://www.zotero.org/styles/journal-of-the-association-for-information-science-and-technology" hasBibliography="1" bibliographyStyleHasBeenSet="1"/&gt;&lt;prefs&gt;&lt;pref name="fie</vt:lpwstr>
  </property>
  <property fmtid="{D5CDD505-2E9C-101B-9397-08002B2CF9AE}" pid="3" name="ZOTERO_PREF_2">
    <vt:lpwstr>ldType" value="Field"/&gt;&lt;pref name="storeReferences" value="true"/&gt;&lt;pref name="automaticJournalAbbreviations" value="true"/&gt;&lt;pref name="noteType" value="0"/&gt;&lt;/prefs&gt;&lt;/data&gt;</vt:lpwstr>
  </property>
</Properties>
</file>